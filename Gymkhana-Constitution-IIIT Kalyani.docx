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72.050003pt;margin-top:76.550003pt;width:451.2pt;height:693.3pt;mso-position-horizontal-relative:page;mso-position-vertical-relative:page;z-index:-21208" coordorigin="1441,1531" coordsize="9024,13866">
            <v:shape style="position:absolute;left:1442;top:1532;width:9022;height:13864" coordorigin="1442,1532" coordsize="9022,13864" path="m1442,1532l1442,15396m10464,1532l10464,15396m1442,1532l10464,1532m1442,15396l10464,15396e" filled="false" stroked="true" strokeweight=".1pt" strokecolor="#000000">
              <v:path arrowok="t"/>
              <v:stroke dashstyle="solid"/>
            </v:shape>
            <v:shape style="position:absolute;left:4536;top:7520;width:2838;height:2840" type="#_x0000_t75" stroked="false">
              <v:imagedata r:id="rId5"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21"/>
        </w:rPr>
      </w:pPr>
    </w:p>
    <w:p>
      <w:pPr>
        <w:spacing w:line="456" w:lineRule="auto" w:before="78"/>
        <w:ind w:left="3143" w:right="3283" w:firstLine="0"/>
        <w:jc w:val="center"/>
        <w:rPr>
          <w:b/>
          <w:sz w:val="52"/>
        </w:rPr>
      </w:pPr>
      <w:r>
        <w:rPr>
          <w:b/>
          <w:sz w:val="52"/>
        </w:rPr>
        <w:t>Constitution of</w:t>
      </w:r>
    </w:p>
    <w:p>
      <w:pPr>
        <w:spacing w:before="2"/>
        <w:ind w:left="1773" w:right="0" w:firstLine="0"/>
        <w:jc w:val="left"/>
        <w:rPr>
          <w:b/>
          <w:sz w:val="52"/>
        </w:rPr>
      </w:pPr>
      <w:r>
        <w:rPr>
          <w:b/>
          <w:sz w:val="52"/>
        </w:rPr>
        <w:t>The Students’ Gymkhana</w:t>
      </w: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rPr>
          <w:b/>
          <w:sz w:val="58"/>
        </w:rPr>
      </w:pPr>
    </w:p>
    <w:p>
      <w:pPr>
        <w:pStyle w:val="BodyText"/>
        <w:spacing w:before="1"/>
        <w:rPr>
          <w:b/>
          <w:sz w:val="75"/>
        </w:rPr>
      </w:pPr>
    </w:p>
    <w:p>
      <w:pPr>
        <w:spacing w:line="360" w:lineRule="auto" w:before="0"/>
        <w:ind w:left="1070" w:right="1081" w:firstLine="0"/>
        <w:jc w:val="center"/>
        <w:rPr>
          <w:b/>
          <w:sz w:val="32"/>
        </w:rPr>
      </w:pPr>
      <w:r>
        <w:rPr>
          <w:b/>
          <w:sz w:val="32"/>
        </w:rPr>
        <w:t>Indian Institute of Information Technology Kalyani Webel IT Park, Kalyani, Nadia</w:t>
      </w:r>
    </w:p>
    <w:p>
      <w:pPr>
        <w:spacing w:line="360" w:lineRule="auto" w:before="0"/>
        <w:ind w:left="3701" w:right="3790" w:firstLine="0"/>
        <w:jc w:val="center"/>
        <w:rPr>
          <w:b/>
          <w:sz w:val="32"/>
        </w:rPr>
      </w:pPr>
      <w:r>
        <w:rPr>
          <w:b/>
          <w:sz w:val="32"/>
        </w:rPr>
        <w:t>West Bengal India</w:t>
      </w:r>
    </w:p>
    <w:p>
      <w:pPr>
        <w:spacing w:after="0" w:line="360" w:lineRule="auto"/>
        <w:jc w:val="center"/>
        <w:rPr>
          <w:sz w:val="32"/>
        </w:rPr>
        <w:sectPr>
          <w:type w:val="continuous"/>
          <w:pgSz w:w="11900" w:h="16840"/>
          <w:pgMar w:top="1540" w:bottom="28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1"/>
        <w:spacing w:before="228"/>
        <w:ind w:left="3143" w:right="3149"/>
        <w:jc w:val="center"/>
      </w:pPr>
      <w:r>
        <w:rPr/>
        <w:t>Contents</w:t>
      </w:r>
    </w:p>
    <w:p>
      <w:pPr>
        <w:pStyle w:val="BodyText"/>
        <w:rPr>
          <w:b/>
          <w:sz w:val="30"/>
        </w:rPr>
      </w:pPr>
    </w:p>
    <w:p>
      <w:pPr>
        <w:pStyle w:val="BodyText"/>
        <w:spacing w:before="3"/>
        <w:rPr>
          <w:b/>
          <w:sz w:val="25"/>
        </w:rPr>
      </w:pPr>
    </w:p>
    <w:p>
      <w:pPr>
        <w:pStyle w:val="ListParagraph"/>
        <w:numPr>
          <w:ilvl w:val="0"/>
          <w:numId w:val="1"/>
        </w:numPr>
        <w:tabs>
          <w:tab w:pos="282" w:val="left" w:leader="none"/>
        </w:tabs>
        <w:spacing w:line="240" w:lineRule="auto" w:before="0" w:after="0"/>
        <w:ind w:left="282" w:right="0" w:hanging="180"/>
        <w:jc w:val="left"/>
        <w:rPr>
          <w:sz w:val="24"/>
        </w:rPr>
      </w:pPr>
      <w:r>
        <w:rPr>
          <w:sz w:val="24"/>
        </w:rPr>
        <w:t>Foreword</w:t>
      </w:r>
    </w:p>
    <w:p>
      <w:pPr>
        <w:pStyle w:val="ListParagraph"/>
        <w:numPr>
          <w:ilvl w:val="0"/>
          <w:numId w:val="1"/>
        </w:numPr>
        <w:tabs>
          <w:tab w:pos="282" w:val="left" w:leader="none"/>
        </w:tabs>
        <w:spacing w:line="240" w:lineRule="auto" w:before="40" w:after="0"/>
        <w:ind w:left="282" w:right="0" w:hanging="180"/>
        <w:jc w:val="left"/>
        <w:rPr>
          <w:sz w:val="24"/>
        </w:rPr>
      </w:pPr>
      <w:r>
        <w:rPr>
          <w:sz w:val="24"/>
        </w:rPr>
        <w:t>Preamble</w:t>
      </w:r>
    </w:p>
    <w:p>
      <w:pPr>
        <w:pStyle w:val="ListParagraph"/>
        <w:numPr>
          <w:ilvl w:val="0"/>
          <w:numId w:val="1"/>
        </w:numPr>
        <w:tabs>
          <w:tab w:pos="282" w:val="left" w:leader="none"/>
        </w:tabs>
        <w:spacing w:line="240" w:lineRule="auto" w:before="42" w:after="0"/>
        <w:ind w:left="282" w:right="0" w:hanging="180"/>
        <w:jc w:val="left"/>
        <w:rPr>
          <w:sz w:val="24"/>
        </w:rPr>
      </w:pPr>
      <w:r>
        <w:rPr>
          <w:sz w:val="24"/>
        </w:rPr>
        <w:t>Constitution of the Students’</w:t>
      </w:r>
      <w:r>
        <w:rPr>
          <w:spacing w:val="-17"/>
          <w:sz w:val="24"/>
        </w:rPr>
        <w:t> </w:t>
      </w:r>
      <w:r>
        <w:rPr>
          <w:sz w:val="24"/>
        </w:rPr>
        <w:t>Gymkhana</w:t>
      </w:r>
    </w:p>
    <w:p>
      <w:pPr>
        <w:pStyle w:val="ListParagraph"/>
        <w:numPr>
          <w:ilvl w:val="1"/>
          <w:numId w:val="1"/>
        </w:numPr>
        <w:tabs>
          <w:tab w:pos="822" w:val="left" w:leader="none"/>
        </w:tabs>
        <w:spacing w:line="240" w:lineRule="auto" w:before="40" w:after="0"/>
        <w:ind w:left="822" w:right="0" w:hanging="480"/>
        <w:jc w:val="left"/>
        <w:rPr>
          <w:sz w:val="24"/>
        </w:rPr>
      </w:pPr>
      <w:r>
        <w:rPr>
          <w:sz w:val="24"/>
        </w:rPr>
        <w:t>1.</w:t>
      </w:r>
      <w:r>
        <w:rPr>
          <w:spacing w:val="-1"/>
          <w:sz w:val="24"/>
        </w:rPr>
        <w:t> </w:t>
      </w:r>
      <w:r>
        <w:rPr>
          <w:sz w:val="24"/>
        </w:rPr>
        <w:t>Objective</w:t>
      </w:r>
    </w:p>
    <w:p>
      <w:pPr>
        <w:pStyle w:val="ListParagraph"/>
        <w:numPr>
          <w:ilvl w:val="1"/>
          <w:numId w:val="1"/>
        </w:numPr>
        <w:tabs>
          <w:tab w:pos="822" w:val="left" w:leader="none"/>
        </w:tabs>
        <w:spacing w:line="240" w:lineRule="auto" w:before="42" w:after="0"/>
        <w:ind w:left="822" w:right="0" w:hanging="480"/>
        <w:jc w:val="left"/>
        <w:rPr>
          <w:sz w:val="24"/>
        </w:rPr>
      </w:pPr>
      <w:r>
        <w:rPr>
          <w:sz w:val="24"/>
        </w:rPr>
        <w:t>2.</w:t>
      </w:r>
      <w:r>
        <w:rPr>
          <w:spacing w:val="-1"/>
          <w:sz w:val="24"/>
        </w:rPr>
        <w:t> </w:t>
      </w:r>
      <w:r>
        <w:rPr>
          <w:sz w:val="24"/>
        </w:rPr>
        <w:t>Motto</w:t>
      </w:r>
    </w:p>
    <w:p>
      <w:pPr>
        <w:pStyle w:val="ListParagraph"/>
        <w:numPr>
          <w:ilvl w:val="1"/>
          <w:numId w:val="1"/>
        </w:numPr>
        <w:tabs>
          <w:tab w:pos="822" w:val="left" w:leader="none"/>
        </w:tabs>
        <w:spacing w:line="240" w:lineRule="auto" w:before="40" w:after="0"/>
        <w:ind w:left="822" w:right="0" w:hanging="480"/>
        <w:jc w:val="left"/>
        <w:rPr>
          <w:sz w:val="24"/>
        </w:rPr>
      </w:pPr>
      <w:r>
        <w:rPr>
          <w:sz w:val="24"/>
        </w:rPr>
        <w:t>3.</w:t>
      </w:r>
      <w:r>
        <w:rPr>
          <w:spacing w:val="-13"/>
          <w:sz w:val="24"/>
        </w:rPr>
        <w:t> </w:t>
      </w:r>
      <w:r>
        <w:rPr>
          <w:sz w:val="24"/>
        </w:rPr>
        <w:t>Administration</w:t>
      </w:r>
    </w:p>
    <w:p>
      <w:pPr>
        <w:pStyle w:val="ListParagraph"/>
        <w:numPr>
          <w:ilvl w:val="1"/>
          <w:numId w:val="1"/>
        </w:numPr>
        <w:tabs>
          <w:tab w:pos="822" w:val="left" w:leader="none"/>
        </w:tabs>
        <w:spacing w:line="240" w:lineRule="auto" w:before="42" w:after="0"/>
        <w:ind w:left="822" w:right="0" w:hanging="480"/>
        <w:jc w:val="left"/>
        <w:rPr>
          <w:sz w:val="24"/>
        </w:rPr>
      </w:pPr>
      <w:r>
        <w:rPr>
          <w:sz w:val="24"/>
        </w:rPr>
        <w:t>4. General</w:t>
      </w:r>
      <w:r>
        <w:rPr>
          <w:spacing w:val="-2"/>
          <w:sz w:val="24"/>
        </w:rPr>
        <w:t> </w:t>
      </w:r>
      <w:r>
        <w:rPr>
          <w:sz w:val="24"/>
        </w:rPr>
        <w:t>Body</w:t>
      </w:r>
    </w:p>
    <w:p>
      <w:pPr>
        <w:pStyle w:val="ListParagraph"/>
        <w:numPr>
          <w:ilvl w:val="1"/>
          <w:numId w:val="1"/>
        </w:numPr>
        <w:tabs>
          <w:tab w:pos="822" w:val="left" w:leader="none"/>
        </w:tabs>
        <w:spacing w:line="240" w:lineRule="auto" w:before="40" w:after="0"/>
        <w:ind w:left="822" w:right="0" w:hanging="480"/>
        <w:jc w:val="left"/>
        <w:rPr>
          <w:sz w:val="24"/>
        </w:rPr>
      </w:pPr>
      <w:r>
        <w:rPr>
          <w:sz w:val="24"/>
        </w:rPr>
        <w:t>5. Students’</w:t>
      </w:r>
      <w:r>
        <w:rPr>
          <w:spacing w:val="-17"/>
          <w:sz w:val="24"/>
        </w:rPr>
        <w:t> </w:t>
      </w:r>
      <w:r>
        <w:rPr>
          <w:sz w:val="24"/>
        </w:rPr>
        <w:t>Forum</w:t>
      </w:r>
    </w:p>
    <w:p>
      <w:pPr>
        <w:pStyle w:val="ListParagraph"/>
        <w:numPr>
          <w:ilvl w:val="2"/>
          <w:numId w:val="1"/>
        </w:numPr>
        <w:tabs>
          <w:tab w:pos="1422" w:val="left" w:leader="none"/>
        </w:tabs>
        <w:spacing w:line="240" w:lineRule="auto" w:before="43" w:after="0"/>
        <w:ind w:left="1422" w:right="0" w:hanging="600"/>
        <w:jc w:val="left"/>
        <w:rPr>
          <w:sz w:val="24"/>
        </w:rPr>
      </w:pPr>
      <w:r>
        <w:rPr>
          <w:sz w:val="24"/>
        </w:rPr>
        <w:t>Invitees</w:t>
      </w:r>
    </w:p>
    <w:p>
      <w:pPr>
        <w:pStyle w:val="ListParagraph"/>
        <w:numPr>
          <w:ilvl w:val="2"/>
          <w:numId w:val="1"/>
        </w:numPr>
        <w:tabs>
          <w:tab w:pos="1422" w:val="left" w:leader="none"/>
        </w:tabs>
        <w:spacing w:line="240" w:lineRule="auto" w:before="40" w:after="0"/>
        <w:ind w:left="1422" w:right="0" w:hanging="600"/>
        <w:jc w:val="left"/>
        <w:rPr>
          <w:sz w:val="24"/>
        </w:rPr>
      </w:pPr>
      <w:r>
        <w:rPr>
          <w:sz w:val="24"/>
        </w:rPr>
        <w:t>Meetings</w:t>
      </w:r>
    </w:p>
    <w:p>
      <w:pPr>
        <w:pStyle w:val="ListParagraph"/>
        <w:numPr>
          <w:ilvl w:val="2"/>
          <w:numId w:val="1"/>
        </w:numPr>
        <w:tabs>
          <w:tab w:pos="1422" w:val="left" w:leader="none"/>
        </w:tabs>
        <w:spacing w:line="240" w:lineRule="auto" w:before="42" w:after="0"/>
        <w:ind w:left="1422" w:right="0" w:hanging="600"/>
        <w:jc w:val="left"/>
        <w:rPr>
          <w:sz w:val="24"/>
        </w:rPr>
      </w:pPr>
      <w:r>
        <w:rPr>
          <w:sz w:val="24"/>
        </w:rPr>
        <w:t>Functions</w:t>
      </w:r>
    </w:p>
    <w:p>
      <w:pPr>
        <w:pStyle w:val="ListParagraph"/>
        <w:numPr>
          <w:ilvl w:val="1"/>
          <w:numId w:val="1"/>
        </w:numPr>
        <w:tabs>
          <w:tab w:pos="822" w:val="left" w:leader="none"/>
        </w:tabs>
        <w:spacing w:line="240" w:lineRule="auto" w:before="40" w:after="0"/>
        <w:ind w:left="822" w:right="0" w:hanging="480"/>
        <w:jc w:val="left"/>
        <w:rPr>
          <w:sz w:val="24"/>
        </w:rPr>
      </w:pPr>
      <w:r>
        <w:rPr>
          <w:sz w:val="24"/>
        </w:rPr>
        <w:t>6. Students’</w:t>
      </w:r>
      <w:r>
        <w:rPr>
          <w:spacing w:val="-17"/>
          <w:sz w:val="24"/>
        </w:rPr>
        <w:t> </w:t>
      </w:r>
      <w:r>
        <w:rPr>
          <w:sz w:val="24"/>
        </w:rPr>
        <w:t>Senate</w:t>
      </w:r>
    </w:p>
    <w:p>
      <w:pPr>
        <w:pStyle w:val="ListParagraph"/>
        <w:numPr>
          <w:ilvl w:val="2"/>
          <w:numId w:val="1"/>
        </w:numPr>
        <w:tabs>
          <w:tab w:pos="1422" w:val="left" w:leader="none"/>
        </w:tabs>
        <w:spacing w:line="240" w:lineRule="auto" w:before="42" w:after="0"/>
        <w:ind w:left="1422" w:right="0" w:hanging="600"/>
        <w:jc w:val="left"/>
        <w:rPr>
          <w:sz w:val="24"/>
        </w:rPr>
      </w:pPr>
      <w:r>
        <w:rPr>
          <w:sz w:val="24"/>
        </w:rPr>
        <w:t>Composition</w:t>
      </w:r>
    </w:p>
    <w:p>
      <w:pPr>
        <w:pStyle w:val="ListParagraph"/>
        <w:numPr>
          <w:ilvl w:val="2"/>
          <w:numId w:val="1"/>
        </w:numPr>
        <w:tabs>
          <w:tab w:pos="1422" w:val="left" w:leader="none"/>
        </w:tabs>
        <w:spacing w:line="240" w:lineRule="auto" w:before="40" w:after="0"/>
        <w:ind w:left="1422" w:right="0" w:hanging="600"/>
        <w:jc w:val="left"/>
        <w:rPr>
          <w:sz w:val="24"/>
        </w:rPr>
      </w:pPr>
      <w:r>
        <w:rPr>
          <w:sz w:val="24"/>
        </w:rPr>
        <w:t>Institute Senate</w:t>
      </w:r>
    </w:p>
    <w:p>
      <w:pPr>
        <w:pStyle w:val="ListParagraph"/>
        <w:numPr>
          <w:ilvl w:val="2"/>
          <w:numId w:val="1"/>
        </w:numPr>
        <w:tabs>
          <w:tab w:pos="1422" w:val="left" w:leader="none"/>
        </w:tabs>
        <w:spacing w:line="240" w:lineRule="auto" w:before="42" w:after="0"/>
        <w:ind w:left="1422" w:right="0" w:hanging="600"/>
        <w:jc w:val="left"/>
        <w:rPr>
          <w:sz w:val="24"/>
        </w:rPr>
      </w:pPr>
      <w:r>
        <w:rPr>
          <w:sz w:val="24"/>
        </w:rPr>
        <w:t>Meetings</w:t>
      </w:r>
    </w:p>
    <w:p>
      <w:pPr>
        <w:pStyle w:val="ListParagraph"/>
        <w:numPr>
          <w:ilvl w:val="2"/>
          <w:numId w:val="1"/>
        </w:numPr>
        <w:tabs>
          <w:tab w:pos="1422" w:val="left" w:leader="none"/>
        </w:tabs>
        <w:spacing w:line="240" w:lineRule="auto" w:before="40" w:after="0"/>
        <w:ind w:left="1422" w:right="0" w:hanging="600"/>
        <w:jc w:val="left"/>
        <w:rPr>
          <w:sz w:val="24"/>
        </w:rPr>
      </w:pPr>
      <w:r>
        <w:rPr>
          <w:sz w:val="24"/>
        </w:rPr>
        <w:t>Quorum: 50% of the</w:t>
      </w:r>
      <w:r>
        <w:rPr>
          <w:spacing w:val="-1"/>
          <w:sz w:val="24"/>
        </w:rPr>
        <w:t> </w:t>
      </w:r>
      <w:r>
        <w:rPr>
          <w:sz w:val="24"/>
        </w:rPr>
        <w:t>membership</w:t>
      </w:r>
    </w:p>
    <w:p>
      <w:pPr>
        <w:pStyle w:val="ListParagraph"/>
        <w:numPr>
          <w:ilvl w:val="2"/>
          <w:numId w:val="1"/>
        </w:numPr>
        <w:tabs>
          <w:tab w:pos="1422" w:val="left" w:leader="none"/>
        </w:tabs>
        <w:spacing w:line="240" w:lineRule="auto" w:before="42" w:after="0"/>
        <w:ind w:left="1422" w:right="0" w:hanging="600"/>
        <w:jc w:val="left"/>
        <w:rPr>
          <w:sz w:val="24"/>
        </w:rPr>
      </w:pPr>
      <w:r>
        <w:rPr>
          <w:sz w:val="24"/>
        </w:rPr>
        <w:t>Role</w:t>
      </w:r>
    </w:p>
    <w:p>
      <w:pPr>
        <w:pStyle w:val="ListParagraph"/>
        <w:numPr>
          <w:ilvl w:val="1"/>
          <w:numId w:val="1"/>
        </w:numPr>
        <w:tabs>
          <w:tab w:pos="762" w:val="left" w:leader="none"/>
        </w:tabs>
        <w:spacing w:line="240" w:lineRule="auto" w:before="40" w:after="0"/>
        <w:ind w:left="762" w:right="0" w:hanging="420"/>
        <w:jc w:val="left"/>
        <w:rPr>
          <w:sz w:val="24"/>
        </w:rPr>
      </w:pPr>
      <w:r>
        <w:rPr>
          <w:sz w:val="24"/>
        </w:rPr>
        <w:t>7. Elected Office</w:t>
      </w:r>
      <w:r>
        <w:rPr>
          <w:spacing w:val="-2"/>
          <w:sz w:val="24"/>
        </w:rPr>
        <w:t> </w:t>
      </w:r>
      <w:r>
        <w:rPr>
          <w:sz w:val="24"/>
        </w:rPr>
        <w:t>Bearers</w:t>
      </w:r>
    </w:p>
    <w:p>
      <w:pPr>
        <w:pStyle w:val="ListParagraph"/>
        <w:numPr>
          <w:ilvl w:val="1"/>
          <w:numId w:val="1"/>
        </w:numPr>
        <w:tabs>
          <w:tab w:pos="762" w:val="left" w:leader="none"/>
        </w:tabs>
        <w:spacing w:line="240" w:lineRule="auto" w:before="42" w:after="0"/>
        <w:ind w:left="762" w:right="0" w:hanging="420"/>
        <w:jc w:val="left"/>
        <w:rPr>
          <w:sz w:val="24"/>
        </w:rPr>
      </w:pPr>
      <w:r>
        <w:rPr>
          <w:sz w:val="24"/>
        </w:rPr>
        <w:t>8. Nominated Office Bearers</w:t>
      </w:r>
    </w:p>
    <w:p>
      <w:pPr>
        <w:pStyle w:val="ListParagraph"/>
        <w:numPr>
          <w:ilvl w:val="1"/>
          <w:numId w:val="1"/>
        </w:numPr>
        <w:tabs>
          <w:tab w:pos="762" w:val="left" w:leader="none"/>
        </w:tabs>
        <w:spacing w:line="240" w:lineRule="auto" w:before="40" w:after="0"/>
        <w:ind w:left="762" w:right="0" w:hanging="420"/>
        <w:jc w:val="left"/>
        <w:rPr>
          <w:sz w:val="24"/>
        </w:rPr>
      </w:pPr>
      <w:r>
        <w:rPr>
          <w:sz w:val="24"/>
        </w:rPr>
        <w:t>9. Executive</w:t>
      </w:r>
      <w:r>
        <w:rPr>
          <w:spacing w:val="-2"/>
          <w:sz w:val="24"/>
        </w:rPr>
        <w:t> </w:t>
      </w:r>
      <w:r>
        <w:rPr>
          <w:sz w:val="24"/>
        </w:rPr>
        <w:t>Council</w:t>
      </w:r>
    </w:p>
    <w:p>
      <w:pPr>
        <w:pStyle w:val="BodyText"/>
        <w:spacing w:before="42"/>
        <w:ind w:left="822"/>
      </w:pPr>
      <w:r>
        <w:rPr/>
        <w:t>3.9.1 9. (a) Sports &amp; Games Committee</w:t>
      </w:r>
    </w:p>
    <w:p>
      <w:pPr>
        <w:pStyle w:val="ListParagraph"/>
        <w:numPr>
          <w:ilvl w:val="1"/>
          <w:numId w:val="1"/>
        </w:numPr>
        <w:tabs>
          <w:tab w:pos="822" w:val="left" w:leader="none"/>
        </w:tabs>
        <w:spacing w:line="240" w:lineRule="auto" w:before="40" w:after="0"/>
        <w:ind w:left="822" w:right="0" w:hanging="480"/>
        <w:jc w:val="left"/>
        <w:rPr>
          <w:sz w:val="24"/>
        </w:rPr>
      </w:pPr>
      <w:r>
        <w:rPr>
          <w:sz w:val="24"/>
        </w:rPr>
        <w:t>9 (b) Social &amp; Cultural Committee</w:t>
      </w:r>
    </w:p>
    <w:p>
      <w:pPr>
        <w:pStyle w:val="ListParagraph"/>
        <w:numPr>
          <w:ilvl w:val="2"/>
          <w:numId w:val="2"/>
        </w:numPr>
        <w:tabs>
          <w:tab w:pos="1542" w:val="left" w:leader="none"/>
        </w:tabs>
        <w:spacing w:line="240" w:lineRule="auto" w:before="42" w:after="0"/>
        <w:ind w:left="1542" w:right="0" w:hanging="660"/>
        <w:jc w:val="left"/>
        <w:rPr>
          <w:sz w:val="24"/>
        </w:rPr>
      </w:pPr>
      <w:r>
        <w:rPr>
          <w:sz w:val="24"/>
        </w:rPr>
        <w:t>9. (c) Technology</w:t>
      </w:r>
      <w:r>
        <w:rPr>
          <w:spacing w:val="-6"/>
          <w:sz w:val="24"/>
        </w:rPr>
        <w:t> </w:t>
      </w:r>
      <w:r>
        <w:rPr>
          <w:sz w:val="24"/>
        </w:rPr>
        <w:t>Committee</w:t>
      </w:r>
    </w:p>
    <w:p>
      <w:pPr>
        <w:pStyle w:val="ListParagraph"/>
        <w:numPr>
          <w:ilvl w:val="2"/>
          <w:numId w:val="2"/>
        </w:numPr>
        <w:tabs>
          <w:tab w:pos="1542" w:val="left" w:leader="none"/>
        </w:tabs>
        <w:spacing w:line="240" w:lineRule="auto" w:before="40" w:after="0"/>
        <w:ind w:left="1542" w:right="0" w:hanging="660"/>
        <w:jc w:val="left"/>
        <w:rPr>
          <w:sz w:val="24"/>
        </w:rPr>
      </w:pPr>
      <w:r>
        <w:rPr>
          <w:sz w:val="24"/>
        </w:rPr>
        <w:t>9. (d) Details of Subcommittee</w:t>
      </w:r>
      <w:r>
        <w:rPr>
          <w:spacing w:val="-2"/>
          <w:sz w:val="24"/>
        </w:rPr>
        <w:t> </w:t>
      </w:r>
      <w:r>
        <w:rPr>
          <w:sz w:val="24"/>
        </w:rPr>
        <w:t>Meetings</w:t>
      </w:r>
    </w:p>
    <w:p>
      <w:pPr>
        <w:pStyle w:val="ListParagraph"/>
        <w:numPr>
          <w:ilvl w:val="1"/>
          <w:numId w:val="2"/>
        </w:numPr>
        <w:tabs>
          <w:tab w:pos="874" w:val="left" w:leader="none"/>
        </w:tabs>
        <w:spacing w:line="240" w:lineRule="auto" w:before="42" w:after="0"/>
        <w:ind w:left="873" w:right="0" w:hanging="531"/>
        <w:jc w:val="left"/>
        <w:rPr>
          <w:sz w:val="24"/>
        </w:rPr>
      </w:pPr>
      <w:r>
        <w:rPr>
          <w:sz w:val="24"/>
        </w:rPr>
        <w:t>10. Purchase</w:t>
      </w:r>
      <w:r>
        <w:rPr>
          <w:spacing w:val="-2"/>
          <w:sz w:val="24"/>
        </w:rPr>
        <w:t> </w:t>
      </w:r>
      <w:r>
        <w:rPr>
          <w:sz w:val="24"/>
        </w:rPr>
        <w:t>Committee</w:t>
      </w:r>
    </w:p>
    <w:p>
      <w:pPr>
        <w:pStyle w:val="ListParagraph"/>
        <w:numPr>
          <w:ilvl w:val="1"/>
          <w:numId w:val="2"/>
        </w:numPr>
        <w:tabs>
          <w:tab w:pos="882" w:val="left" w:leader="none"/>
        </w:tabs>
        <w:spacing w:line="240" w:lineRule="auto" w:before="40" w:after="0"/>
        <w:ind w:left="882" w:right="0" w:hanging="540"/>
        <w:jc w:val="left"/>
        <w:rPr>
          <w:sz w:val="24"/>
        </w:rPr>
      </w:pPr>
      <w:r>
        <w:rPr>
          <w:spacing w:val="-4"/>
          <w:sz w:val="24"/>
        </w:rPr>
        <w:t>11. </w:t>
      </w:r>
      <w:r>
        <w:rPr>
          <w:sz w:val="24"/>
        </w:rPr>
        <w:t>Standing Appeals</w:t>
      </w:r>
      <w:r>
        <w:rPr>
          <w:spacing w:val="-8"/>
          <w:sz w:val="24"/>
        </w:rPr>
        <w:t> </w:t>
      </w:r>
      <w:r>
        <w:rPr>
          <w:sz w:val="24"/>
        </w:rPr>
        <w:t>Committee</w:t>
      </w:r>
    </w:p>
    <w:p>
      <w:pPr>
        <w:pStyle w:val="ListParagraph"/>
        <w:numPr>
          <w:ilvl w:val="1"/>
          <w:numId w:val="2"/>
        </w:numPr>
        <w:tabs>
          <w:tab w:pos="882" w:val="left" w:leader="none"/>
        </w:tabs>
        <w:spacing w:line="240" w:lineRule="auto" w:before="42" w:after="0"/>
        <w:ind w:left="882" w:right="0" w:hanging="540"/>
        <w:jc w:val="left"/>
        <w:rPr>
          <w:sz w:val="24"/>
        </w:rPr>
      </w:pPr>
      <w:r>
        <w:rPr>
          <w:sz w:val="24"/>
        </w:rPr>
        <w:t>12. Students’ </w:t>
      </w:r>
      <w:r>
        <w:rPr>
          <w:spacing w:val="-3"/>
          <w:sz w:val="24"/>
        </w:rPr>
        <w:t>Welfare </w:t>
      </w:r>
      <w:r>
        <w:rPr>
          <w:sz w:val="24"/>
        </w:rPr>
        <w:t>Council</w:t>
      </w:r>
      <w:r>
        <w:rPr>
          <w:spacing w:val="-22"/>
          <w:sz w:val="24"/>
        </w:rPr>
        <w:t> </w:t>
      </w:r>
      <w:r>
        <w:rPr>
          <w:sz w:val="24"/>
        </w:rPr>
        <w:t>(SWC)</w:t>
      </w:r>
    </w:p>
    <w:p>
      <w:pPr>
        <w:pStyle w:val="ListParagraph"/>
        <w:numPr>
          <w:ilvl w:val="1"/>
          <w:numId w:val="2"/>
        </w:numPr>
        <w:tabs>
          <w:tab w:pos="822" w:val="left" w:leader="none"/>
        </w:tabs>
        <w:spacing w:line="240" w:lineRule="auto" w:before="40" w:after="0"/>
        <w:ind w:left="822" w:right="0" w:hanging="480"/>
        <w:jc w:val="left"/>
        <w:rPr>
          <w:sz w:val="24"/>
        </w:rPr>
      </w:pPr>
      <w:r>
        <w:rPr>
          <w:sz w:val="24"/>
        </w:rPr>
        <w:t>13. Students’</w:t>
      </w:r>
      <w:r>
        <w:rPr>
          <w:spacing w:val="-17"/>
          <w:sz w:val="24"/>
        </w:rPr>
        <w:t> </w:t>
      </w:r>
      <w:r>
        <w:rPr>
          <w:sz w:val="24"/>
        </w:rPr>
        <w:t>Court</w:t>
      </w:r>
    </w:p>
    <w:p>
      <w:pPr>
        <w:pStyle w:val="BodyText"/>
        <w:spacing w:before="42"/>
        <w:ind w:left="882"/>
      </w:pPr>
      <w:r>
        <w:rPr/>
        <w:t>3.13.1 Possible Sanctions</w:t>
      </w:r>
    </w:p>
    <w:p>
      <w:pPr>
        <w:pStyle w:val="ListParagraph"/>
        <w:numPr>
          <w:ilvl w:val="1"/>
          <w:numId w:val="3"/>
        </w:numPr>
        <w:tabs>
          <w:tab w:pos="870" w:val="left" w:leader="none"/>
        </w:tabs>
        <w:spacing w:line="240" w:lineRule="auto" w:before="40" w:after="0"/>
        <w:ind w:left="870" w:right="0" w:hanging="468"/>
        <w:jc w:val="left"/>
        <w:rPr>
          <w:sz w:val="24"/>
        </w:rPr>
      </w:pPr>
      <w:r>
        <w:rPr>
          <w:sz w:val="24"/>
        </w:rPr>
        <w:t>APPENDIX -</w:t>
      </w:r>
      <w:r>
        <w:rPr>
          <w:spacing w:val="-15"/>
          <w:sz w:val="24"/>
        </w:rPr>
        <w:t> </w:t>
      </w:r>
      <w:r>
        <w:rPr>
          <w:sz w:val="24"/>
        </w:rPr>
        <w:t>A</w:t>
      </w:r>
    </w:p>
    <w:p>
      <w:pPr>
        <w:pStyle w:val="ListParagraph"/>
        <w:numPr>
          <w:ilvl w:val="2"/>
          <w:numId w:val="3"/>
        </w:numPr>
        <w:tabs>
          <w:tab w:pos="1482" w:val="left" w:leader="none"/>
        </w:tabs>
        <w:spacing w:line="240" w:lineRule="auto" w:before="42" w:after="0"/>
        <w:ind w:left="1482" w:right="0" w:hanging="660"/>
        <w:jc w:val="left"/>
        <w:rPr>
          <w:sz w:val="24"/>
        </w:rPr>
      </w:pPr>
      <w:r>
        <w:rPr>
          <w:sz w:val="24"/>
        </w:rPr>
        <w:t>President</w:t>
      </w:r>
    </w:p>
    <w:p>
      <w:pPr>
        <w:pStyle w:val="ListParagraph"/>
        <w:numPr>
          <w:ilvl w:val="2"/>
          <w:numId w:val="3"/>
        </w:numPr>
        <w:tabs>
          <w:tab w:pos="1482" w:val="left" w:leader="none"/>
        </w:tabs>
        <w:spacing w:line="240" w:lineRule="auto" w:before="40" w:after="0"/>
        <w:ind w:left="1482" w:right="0" w:hanging="660"/>
        <w:jc w:val="left"/>
        <w:rPr>
          <w:sz w:val="24"/>
        </w:rPr>
      </w:pPr>
      <w:r>
        <w:rPr>
          <w:sz w:val="24"/>
        </w:rPr>
        <w:t>Honorary</w:t>
      </w:r>
      <w:r>
        <w:rPr>
          <w:spacing w:val="-6"/>
          <w:sz w:val="24"/>
        </w:rPr>
        <w:t> </w:t>
      </w:r>
      <w:r>
        <w:rPr>
          <w:sz w:val="24"/>
        </w:rPr>
        <w:t>Treasurer</w:t>
      </w:r>
    </w:p>
    <w:p>
      <w:pPr>
        <w:pStyle w:val="ListParagraph"/>
        <w:numPr>
          <w:ilvl w:val="2"/>
          <w:numId w:val="3"/>
        </w:numPr>
        <w:tabs>
          <w:tab w:pos="1482" w:val="left" w:leader="none"/>
        </w:tabs>
        <w:spacing w:line="240" w:lineRule="auto" w:before="42" w:after="0"/>
        <w:ind w:left="1482" w:right="0" w:hanging="660"/>
        <w:jc w:val="left"/>
        <w:rPr>
          <w:sz w:val="24"/>
        </w:rPr>
      </w:pPr>
      <w:r>
        <w:rPr>
          <w:sz w:val="24"/>
        </w:rPr>
        <w:t>Rector’s</w:t>
      </w:r>
      <w:r>
        <w:rPr>
          <w:spacing w:val="1"/>
          <w:sz w:val="24"/>
        </w:rPr>
        <w:t> </w:t>
      </w:r>
      <w:r>
        <w:rPr>
          <w:sz w:val="24"/>
        </w:rPr>
        <w:t>Nominees</w:t>
      </w:r>
    </w:p>
    <w:p>
      <w:pPr>
        <w:pStyle w:val="ListParagraph"/>
        <w:numPr>
          <w:ilvl w:val="2"/>
          <w:numId w:val="3"/>
        </w:numPr>
        <w:tabs>
          <w:tab w:pos="1478" w:val="left" w:leader="none"/>
        </w:tabs>
        <w:spacing w:line="240" w:lineRule="auto" w:before="40" w:after="0"/>
        <w:ind w:left="1477" w:right="0" w:hanging="655"/>
        <w:jc w:val="left"/>
        <w:rPr>
          <w:sz w:val="24"/>
        </w:rPr>
      </w:pPr>
      <w:r>
        <w:rPr>
          <w:spacing w:val="-4"/>
          <w:sz w:val="24"/>
        </w:rPr>
        <w:t>Vice</w:t>
      </w:r>
      <w:r>
        <w:rPr>
          <w:spacing w:val="-2"/>
          <w:sz w:val="24"/>
        </w:rPr>
        <w:t> </w:t>
      </w:r>
      <w:r>
        <w:rPr>
          <w:sz w:val="24"/>
        </w:rPr>
        <w:t>President</w:t>
      </w:r>
    </w:p>
    <w:p>
      <w:pPr>
        <w:pStyle w:val="ListParagraph"/>
        <w:numPr>
          <w:ilvl w:val="2"/>
          <w:numId w:val="3"/>
        </w:numPr>
        <w:tabs>
          <w:tab w:pos="1482" w:val="left" w:leader="none"/>
        </w:tabs>
        <w:spacing w:line="240" w:lineRule="auto" w:before="42" w:after="0"/>
        <w:ind w:left="1482" w:right="0" w:hanging="660"/>
        <w:jc w:val="left"/>
        <w:rPr>
          <w:sz w:val="24"/>
        </w:rPr>
      </w:pPr>
      <w:r>
        <w:rPr>
          <w:sz w:val="24"/>
        </w:rPr>
        <w:t>General</w:t>
      </w:r>
      <w:r>
        <w:rPr>
          <w:spacing w:val="-2"/>
          <w:sz w:val="24"/>
        </w:rPr>
        <w:t> </w:t>
      </w:r>
      <w:r>
        <w:rPr>
          <w:sz w:val="24"/>
        </w:rPr>
        <w:t>Secretaries</w:t>
      </w:r>
    </w:p>
    <w:p>
      <w:pPr>
        <w:spacing w:after="0" w:line="240" w:lineRule="auto"/>
        <w:jc w:val="left"/>
        <w:rPr>
          <w:sz w:val="24"/>
        </w:rPr>
        <w:sectPr>
          <w:footerReference w:type="default" r:id="rId6"/>
          <w:pgSz w:w="11900" w:h="16840"/>
          <w:pgMar w:footer="946" w:header="0" w:top="1600" w:bottom="1140" w:left="1340" w:right="1320"/>
          <w:pgNumType w:start="2"/>
        </w:sectPr>
      </w:pPr>
    </w:p>
    <w:p>
      <w:pPr>
        <w:pStyle w:val="ListParagraph"/>
        <w:numPr>
          <w:ilvl w:val="2"/>
          <w:numId w:val="3"/>
        </w:numPr>
        <w:tabs>
          <w:tab w:pos="1482" w:val="left" w:leader="none"/>
        </w:tabs>
        <w:spacing w:line="240" w:lineRule="auto" w:before="70" w:after="0"/>
        <w:ind w:left="1482" w:right="0" w:hanging="660"/>
        <w:jc w:val="left"/>
        <w:rPr>
          <w:sz w:val="24"/>
        </w:rPr>
      </w:pPr>
      <w:r>
        <w:rPr>
          <w:sz w:val="24"/>
        </w:rPr>
        <w:t>Secretaries</w:t>
      </w:r>
    </w:p>
    <w:p>
      <w:pPr>
        <w:pStyle w:val="ListParagraph"/>
        <w:numPr>
          <w:ilvl w:val="2"/>
          <w:numId w:val="3"/>
        </w:numPr>
        <w:tabs>
          <w:tab w:pos="1482" w:val="left" w:leader="none"/>
        </w:tabs>
        <w:spacing w:line="240" w:lineRule="auto" w:before="42" w:after="0"/>
        <w:ind w:left="1482" w:right="0" w:hanging="660"/>
        <w:jc w:val="left"/>
        <w:rPr>
          <w:sz w:val="24"/>
        </w:rPr>
      </w:pPr>
      <w:r>
        <w:rPr>
          <w:sz w:val="24"/>
        </w:rPr>
        <w:t>Students’ </w:t>
      </w:r>
      <w:r>
        <w:rPr>
          <w:spacing w:val="-3"/>
          <w:sz w:val="24"/>
        </w:rPr>
        <w:t>Welfare </w:t>
      </w:r>
      <w:r>
        <w:rPr>
          <w:sz w:val="24"/>
        </w:rPr>
        <w:t>Council</w:t>
      </w:r>
      <w:r>
        <w:rPr>
          <w:spacing w:val="-22"/>
          <w:sz w:val="24"/>
        </w:rPr>
        <w:t> </w:t>
      </w:r>
      <w:r>
        <w:rPr>
          <w:sz w:val="24"/>
        </w:rPr>
        <w:t>Representatives</w:t>
      </w:r>
    </w:p>
    <w:p>
      <w:pPr>
        <w:pStyle w:val="ListParagraph"/>
        <w:numPr>
          <w:ilvl w:val="2"/>
          <w:numId w:val="3"/>
        </w:numPr>
        <w:tabs>
          <w:tab w:pos="1482" w:val="left" w:leader="none"/>
        </w:tabs>
        <w:spacing w:line="240" w:lineRule="auto" w:before="40" w:after="0"/>
        <w:ind w:left="1482" w:right="0" w:hanging="660"/>
        <w:jc w:val="left"/>
        <w:rPr>
          <w:sz w:val="24"/>
        </w:rPr>
      </w:pPr>
      <w:r>
        <w:rPr>
          <w:sz w:val="24"/>
        </w:rPr>
        <w:t>Sitting Panel of Members on the Students’</w:t>
      </w:r>
      <w:r>
        <w:rPr>
          <w:spacing w:val="-18"/>
          <w:sz w:val="24"/>
        </w:rPr>
        <w:t> </w:t>
      </w:r>
      <w:r>
        <w:rPr>
          <w:sz w:val="24"/>
        </w:rPr>
        <w:t>Court</w:t>
      </w:r>
    </w:p>
    <w:p>
      <w:pPr>
        <w:pStyle w:val="ListParagraph"/>
        <w:numPr>
          <w:ilvl w:val="2"/>
          <w:numId w:val="3"/>
        </w:numPr>
        <w:tabs>
          <w:tab w:pos="1470" w:val="left" w:leader="none"/>
        </w:tabs>
        <w:spacing w:line="240" w:lineRule="auto" w:before="42" w:after="0"/>
        <w:ind w:left="1470" w:right="0" w:hanging="648"/>
        <w:jc w:val="left"/>
        <w:rPr>
          <w:sz w:val="24"/>
        </w:rPr>
      </w:pPr>
      <w:r>
        <w:rPr>
          <w:sz w:val="24"/>
        </w:rPr>
        <w:t>Audit Board</w:t>
      </w:r>
    </w:p>
    <w:p>
      <w:pPr>
        <w:pStyle w:val="ListParagraph"/>
        <w:numPr>
          <w:ilvl w:val="1"/>
          <w:numId w:val="3"/>
        </w:numPr>
        <w:tabs>
          <w:tab w:pos="870" w:val="left" w:leader="none"/>
        </w:tabs>
        <w:spacing w:line="240" w:lineRule="auto" w:before="40" w:after="0"/>
        <w:ind w:left="870" w:right="0" w:hanging="468"/>
        <w:jc w:val="left"/>
        <w:rPr>
          <w:sz w:val="24"/>
        </w:rPr>
      </w:pPr>
      <w:r>
        <w:rPr>
          <w:sz w:val="24"/>
        </w:rPr>
        <w:t>APPENDIX -</w:t>
      </w:r>
      <w:r>
        <w:rPr>
          <w:spacing w:val="-1"/>
          <w:sz w:val="24"/>
        </w:rPr>
        <w:t> </w:t>
      </w:r>
      <w:r>
        <w:rPr>
          <w:sz w:val="24"/>
        </w:rPr>
        <w:t>B</w:t>
      </w:r>
    </w:p>
    <w:p>
      <w:pPr>
        <w:pStyle w:val="ListParagraph"/>
        <w:numPr>
          <w:ilvl w:val="2"/>
          <w:numId w:val="3"/>
        </w:numPr>
        <w:tabs>
          <w:tab w:pos="1362" w:val="left" w:leader="none"/>
        </w:tabs>
        <w:spacing w:line="240" w:lineRule="auto" w:before="42" w:after="0"/>
        <w:ind w:left="1362" w:right="0" w:hanging="660"/>
        <w:jc w:val="left"/>
        <w:rPr>
          <w:sz w:val="24"/>
        </w:rPr>
      </w:pPr>
      <w:r>
        <w:rPr>
          <w:sz w:val="24"/>
        </w:rPr>
        <w:t>Election</w:t>
      </w:r>
    </w:p>
    <w:p>
      <w:pPr>
        <w:pStyle w:val="BodyText"/>
        <w:spacing w:before="40"/>
        <w:ind w:left="1242"/>
      </w:pPr>
      <w:r>
        <w:rPr/>
        <w:t>3.15.1.1 Eligibility Criteria</w:t>
      </w:r>
    </w:p>
    <w:p>
      <w:pPr>
        <w:pStyle w:val="ListParagraph"/>
        <w:numPr>
          <w:ilvl w:val="1"/>
          <w:numId w:val="3"/>
        </w:numPr>
        <w:tabs>
          <w:tab w:pos="870" w:val="left" w:leader="none"/>
        </w:tabs>
        <w:spacing w:line="240" w:lineRule="auto" w:before="42" w:after="0"/>
        <w:ind w:left="870" w:right="0" w:hanging="468"/>
        <w:jc w:val="left"/>
        <w:rPr>
          <w:sz w:val="24"/>
        </w:rPr>
      </w:pPr>
      <w:r>
        <w:rPr>
          <w:sz w:val="24"/>
        </w:rPr>
        <w:t>APPENDIX –</w:t>
      </w:r>
      <w:r>
        <w:rPr>
          <w:spacing w:val="-5"/>
          <w:sz w:val="24"/>
        </w:rPr>
        <w:t> </w:t>
      </w:r>
      <w:r>
        <w:rPr>
          <w:sz w:val="24"/>
        </w:rPr>
        <w:t>C</w:t>
      </w:r>
    </w:p>
    <w:p>
      <w:pPr>
        <w:pStyle w:val="ListParagraph"/>
        <w:numPr>
          <w:ilvl w:val="1"/>
          <w:numId w:val="3"/>
        </w:numPr>
        <w:tabs>
          <w:tab w:pos="870" w:val="left" w:leader="none"/>
        </w:tabs>
        <w:spacing w:line="240" w:lineRule="auto" w:before="40" w:after="0"/>
        <w:ind w:left="870" w:right="0" w:hanging="468"/>
        <w:jc w:val="left"/>
        <w:rPr>
          <w:sz w:val="24"/>
        </w:rPr>
      </w:pPr>
      <w:r>
        <w:rPr>
          <w:sz w:val="24"/>
        </w:rPr>
        <w:t>APPENDIX -</w:t>
      </w:r>
      <w:r>
        <w:rPr>
          <w:spacing w:val="-5"/>
          <w:sz w:val="24"/>
        </w:rPr>
        <w:t> </w:t>
      </w:r>
      <w:r>
        <w:rPr>
          <w:sz w:val="24"/>
        </w:rPr>
        <w:t>D</w:t>
      </w:r>
    </w:p>
    <w:p>
      <w:pPr>
        <w:pStyle w:val="ListParagraph"/>
        <w:numPr>
          <w:ilvl w:val="2"/>
          <w:numId w:val="3"/>
        </w:numPr>
        <w:tabs>
          <w:tab w:pos="1062" w:val="left" w:leader="none"/>
        </w:tabs>
        <w:spacing w:line="240" w:lineRule="auto" w:before="42" w:after="0"/>
        <w:ind w:left="1062" w:right="0" w:hanging="660"/>
        <w:jc w:val="left"/>
        <w:rPr>
          <w:sz w:val="24"/>
        </w:rPr>
      </w:pPr>
      <w:r>
        <w:rPr>
          <w:sz w:val="24"/>
        </w:rPr>
        <w:t>Flag</w:t>
      </w:r>
    </w:p>
    <w:p>
      <w:pPr>
        <w:pStyle w:val="ListParagraph"/>
        <w:numPr>
          <w:ilvl w:val="1"/>
          <w:numId w:val="4"/>
        </w:numPr>
        <w:tabs>
          <w:tab w:pos="870" w:val="left" w:leader="none"/>
        </w:tabs>
        <w:spacing w:line="240" w:lineRule="auto" w:before="40" w:after="0"/>
        <w:ind w:left="102" w:right="0" w:firstLine="300"/>
        <w:jc w:val="left"/>
        <w:rPr>
          <w:sz w:val="24"/>
        </w:rPr>
      </w:pPr>
      <w:r>
        <w:rPr>
          <w:sz w:val="24"/>
        </w:rPr>
        <w:t>APPENDIX-E</w:t>
      </w:r>
    </w:p>
    <w:p>
      <w:pPr>
        <w:pStyle w:val="ListParagraph"/>
        <w:numPr>
          <w:ilvl w:val="2"/>
          <w:numId w:val="4"/>
        </w:numPr>
        <w:tabs>
          <w:tab w:pos="1422" w:val="left" w:leader="none"/>
        </w:tabs>
        <w:spacing w:line="240" w:lineRule="auto" w:before="42" w:after="0"/>
        <w:ind w:left="1422" w:right="0" w:hanging="660"/>
        <w:jc w:val="left"/>
        <w:rPr>
          <w:sz w:val="24"/>
        </w:rPr>
      </w:pPr>
      <w:r>
        <w:rPr>
          <w:sz w:val="24"/>
        </w:rPr>
        <w:t>Primary</w:t>
      </w:r>
      <w:r>
        <w:rPr>
          <w:spacing w:val="-9"/>
          <w:sz w:val="24"/>
        </w:rPr>
        <w:t> </w:t>
      </w:r>
      <w:r>
        <w:rPr>
          <w:sz w:val="24"/>
        </w:rPr>
        <w:t>Responsibilities</w:t>
      </w:r>
    </w:p>
    <w:p>
      <w:pPr>
        <w:pStyle w:val="ListParagraph"/>
        <w:numPr>
          <w:ilvl w:val="3"/>
          <w:numId w:val="4"/>
        </w:numPr>
        <w:tabs>
          <w:tab w:pos="1598" w:val="left" w:leader="none"/>
        </w:tabs>
        <w:spacing w:line="240" w:lineRule="auto" w:before="40" w:after="0"/>
        <w:ind w:left="1597" w:right="0" w:hanging="835"/>
        <w:jc w:val="left"/>
        <w:rPr>
          <w:sz w:val="24"/>
        </w:rPr>
      </w:pPr>
      <w:r>
        <w:rPr>
          <w:sz w:val="24"/>
        </w:rPr>
        <w:t>VICE-</w:t>
      </w:r>
      <w:r>
        <w:rPr>
          <w:spacing w:val="-4"/>
          <w:sz w:val="24"/>
        </w:rPr>
        <w:t> </w:t>
      </w:r>
      <w:r>
        <w:rPr>
          <w:sz w:val="24"/>
        </w:rPr>
        <w:t>PRESIDENT</w:t>
      </w:r>
    </w:p>
    <w:p>
      <w:pPr>
        <w:pStyle w:val="ListParagraph"/>
        <w:numPr>
          <w:ilvl w:val="3"/>
          <w:numId w:val="4"/>
        </w:numPr>
        <w:tabs>
          <w:tab w:pos="1602" w:val="left" w:leader="none"/>
        </w:tabs>
        <w:spacing w:line="240" w:lineRule="auto" w:before="42" w:after="0"/>
        <w:ind w:left="1602" w:right="0" w:hanging="840"/>
        <w:jc w:val="left"/>
        <w:rPr>
          <w:sz w:val="24"/>
        </w:rPr>
      </w:pPr>
      <w:r>
        <w:rPr>
          <w:sz w:val="24"/>
        </w:rPr>
        <w:t>GENERAL</w:t>
      </w:r>
      <w:r>
        <w:rPr>
          <w:spacing w:val="-9"/>
          <w:sz w:val="24"/>
        </w:rPr>
        <w:t> </w:t>
      </w:r>
      <w:r>
        <w:rPr>
          <w:spacing w:val="-3"/>
          <w:sz w:val="24"/>
        </w:rPr>
        <w:t>SECRETARIES</w:t>
      </w:r>
    </w:p>
    <w:p>
      <w:pPr>
        <w:pStyle w:val="ListParagraph"/>
        <w:numPr>
          <w:ilvl w:val="3"/>
          <w:numId w:val="4"/>
        </w:numPr>
        <w:tabs>
          <w:tab w:pos="1602" w:val="left" w:leader="none"/>
        </w:tabs>
        <w:spacing w:line="240" w:lineRule="auto" w:before="40" w:after="0"/>
        <w:ind w:left="1602" w:right="0" w:hanging="840"/>
        <w:jc w:val="left"/>
        <w:rPr>
          <w:sz w:val="24"/>
        </w:rPr>
      </w:pPr>
      <w:r>
        <w:rPr>
          <w:sz w:val="24"/>
        </w:rPr>
        <w:t>STEERING</w:t>
      </w:r>
      <w:r>
        <w:rPr>
          <w:spacing w:val="-1"/>
          <w:sz w:val="24"/>
        </w:rPr>
        <w:t> </w:t>
      </w:r>
      <w:r>
        <w:rPr>
          <w:sz w:val="24"/>
        </w:rPr>
        <w:t>COMMITTEE</w:t>
      </w:r>
    </w:p>
    <w:p>
      <w:pPr>
        <w:pStyle w:val="ListParagraph"/>
        <w:numPr>
          <w:ilvl w:val="3"/>
          <w:numId w:val="4"/>
        </w:numPr>
        <w:tabs>
          <w:tab w:pos="1602" w:val="left" w:leader="none"/>
        </w:tabs>
        <w:spacing w:line="240" w:lineRule="auto" w:before="42" w:after="0"/>
        <w:ind w:left="1602" w:right="0" w:hanging="840"/>
        <w:jc w:val="left"/>
        <w:rPr>
          <w:sz w:val="24"/>
        </w:rPr>
      </w:pPr>
      <w:r>
        <w:rPr>
          <w:sz w:val="24"/>
        </w:rPr>
        <w:t>CORE TEAM</w:t>
      </w:r>
      <w:r>
        <w:rPr>
          <w:spacing w:val="-6"/>
          <w:sz w:val="24"/>
        </w:rPr>
        <w:t> </w:t>
      </w:r>
      <w:r>
        <w:rPr>
          <w:sz w:val="24"/>
        </w:rPr>
        <w:t>HEADS</w:t>
      </w:r>
    </w:p>
    <w:p>
      <w:pPr>
        <w:pStyle w:val="ListParagraph"/>
        <w:numPr>
          <w:ilvl w:val="3"/>
          <w:numId w:val="4"/>
        </w:numPr>
        <w:tabs>
          <w:tab w:pos="1602" w:val="left" w:leader="none"/>
        </w:tabs>
        <w:spacing w:line="240" w:lineRule="auto" w:before="40" w:after="0"/>
        <w:ind w:left="1602" w:right="0" w:hanging="840"/>
        <w:jc w:val="left"/>
        <w:rPr>
          <w:sz w:val="24"/>
        </w:rPr>
      </w:pPr>
      <w:r>
        <w:rPr>
          <w:sz w:val="24"/>
        </w:rPr>
        <w:t>MEMBERS</w:t>
      </w:r>
    </w:p>
    <w:p>
      <w:pPr>
        <w:pStyle w:val="BodyText"/>
        <w:spacing w:before="2"/>
        <w:rPr>
          <w:sz w:val="29"/>
        </w:rPr>
      </w:pPr>
    </w:p>
    <w:p>
      <w:pPr>
        <w:pStyle w:val="ListParagraph"/>
        <w:numPr>
          <w:ilvl w:val="1"/>
          <w:numId w:val="4"/>
        </w:numPr>
        <w:tabs>
          <w:tab w:pos="570" w:val="left" w:leader="none"/>
        </w:tabs>
        <w:spacing w:line="240" w:lineRule="auto" w:before="1" w:after="0"/>
        <w:ind w:left="570" w:right="0" w:hanging="468"/>
        <w:jc w:val="left"/>
        <w:rPr>
          <w:sz w:val="24"/>
        </w:rPr>
      </w:pPr>
      <w:r>
        <w:rPr>
          <w:sz w:val="24"/>
        </w:rPr>
        <w:t>APPENDIX-F</w:t>
      </w:r>
    </w:p>
    <w:p>
      <w:pPr>
        <w:pStyle w:val="ListParagraph"/>
        <w:numPr>
          <w:ilvl w:val="2"/>
          <w:numId w:val="4"/>
        </w:numPr>
        <w:tabs>
          <w:tab w:pos="1422" w:val="left" w:leader="none"/>
        </w:tabs>
        <w:spacing w:line="240" w:lineRule="auto" w:before="40" w:after="0"/>
        <w:ind w:left="1422" w:right="0" w:hanging="780"/>
        <w:jc w:val="left"/>
        <w:rPr>
          <w:sz w:val="24"/>
        </w:rPr>
      </w:pPr>
      <w:r>
        <w:rPr>
          <w:sz w:val="24"/>
        </w:rPr>
        <w:t>1. TECHNOLOGY</w:t>
      </w:r>
      <w:r>
        <w:rPr>
          <w:spacing w:val="-13"/>
          <w:sz w:val="24"/>
        </w:rPr>
        <w:t> </w:t>
      </w:r>
      <w:r>
        <w:rPr>
          <w:spacing w:val="-4"/>
          <w:sz w:val="24"/>
        </w:rPr>
        <w:t>COORDINATOR:</w:t>
      </w:r>
    </w:p>
    <w:p>
      <w:pPr>
        <w:pStyle w:val="ListParagraph"/>
        <w:numPr>
          <w:ilvl w:val="3"/>
          <w:numId w:val="4"/>
        </w:numPr>
        <w:tabs>
          <w:tab w:pos="2022" w:val="left" w:leader="none"/>
        </w:tabs>
        <w:spacing w:line="240" w:lineRule="auto" w:before="42" w:after="0"/>
        <w:ind w:left="2022" w:right="0" w:hanging="840"/>
        <w:jc w:val="left"/>
        <w:rPr>
          <w:sz w:val="24"/>
        </w:rPr>
      </w:pPr>
      <w:r>
        <w:rPr>
          <w:sz w:val="24"/>
        </w:rPr>
        <w:t>Eligibility Criteria</w:t>
      </w:r>
    </w:p>
    <w:p>
      <w:pPr>
        <w:pStyle w:val="ListParagraph"/>
        <w:numPr>
          <w:ilvl w:val="3"/>
          <w:numId w:val="4"/>
        </w:numPr>
        <w:tabs>
          <w:tab w:pos="2022" w:val="left" w:leader="none"/>
        </w:tabs>
        <w:spacing w:line="240" w:lineRule="auto" w:before="40" w:after="0"/>
        <w:ind w:left="2022" w:right="0" w:hanging="840"/>
        <w:jc w:val="left"/>
        <w:rPr>
          <w:sz w:val="24"/>
        </w:rPr>
      </w:pPr>
      <w:r>
        <w:rPr>
          <w:sz w:val="24"/>
        </w:rPr>
        <w:t>Selection Procedure</w:t>
      </w:r>
    </w:p>
    <w:p>
      <w:pPr>
        <w:pStyle w:val="ListParagraph"/>
        <w:numPr>
          <w:ilvl w:val="3"/>
          <w:numId w:val="4"/>
        </w:numPr>
        <w:tabs>
          <w:tab w:pos="2022" w:val="left" w:leader="none"/>
        </w:tabs>
        <w:spacing w:line="240" w:lineRule="auto" w:before="42" w:after="0"/>
        <w:ind w:left="2022" w:right="0" w:hanging="840"/>
        <w:jc w:val="left"/>
        <w:rPr>
          <w:sz w:val="24"/>
        </w:rPr>
      </w:pPr>
      <w:r>
        <w:rPr>
          <w:sz w:val="24"/>
        </w:rPr>
        <w:t>Roles</w:t>
      </w:r>
    </w:p>
    <w:p>
      <w:pPr>
        <w:pStyle w:val="ListParagraph"/>
        <w:numPr>
          <w:ilvl w:val="2"/>
          <w:numId w:val="4"/>
        </w:numPr>
        <w:tabs>
          <w:tab w:pos="1481" w:val="left" w:leader="none"/>
          <w:tab w:pos="1482" w:val="left" w:leader="none"/>
        </w:tabs>
        <w:spacing w:line="240" w:lineRule="auto" w:before="40" w:after="0"/>
        <w:ind w:left="1482" w:right="0" w:hanging="840"/>
        <w:jc w:val="left"/>
        <w:rPr>
          <w:sz w:val="24"/>
        </w:rPr>
      </w:pPr>
      <w:r>
        <w:rPr>
          <w:sz w:val="24"/>
        </w:rPr>
        <w:t>2. PUBLIC </w:t>
      </w:r>
      <w:r>
        <w:rPr>
          <w:spacing w:val="-4"/>
          <w:sz w:val="24"/>
        </w:rPr>
        <w:t>RELATIONS</w:t>
      </w:r>
      <w:r>
        <w:rPr>
          <w:sz w:val="24"/>
        </w:rPr>
        <w:t> CHAIR:</w:t>
      </w:r>
    </w:p>
    <w:p>
      <w:pPr>
        <w:pStyle w:val="ListParagraph"/>
        <w:numPr>
          <w:ilvl w:val="3"/>
          <w:numId w:val="4"/>
        </w:numPr>
        <w:tabs>
          <w:tab w:pos="2022" w:val="left" w:leader="none"/>
        </w:tabs>
        <w:spacing w:line="240" w:lineRule="auto" w:before="42" w:after="0"/>
        <w:ind w:left="2022" w:right="0" w:hanging="840"/>
        <w:jc w:val="left"/>
        <w:rPr>
          <w:sz w:val="24"/>
        </w:rPr>
      </w:pPr>
      <w:r>
        <w:rPr>
          <w:sz w:val="24"/>
        </w:rPr>
        <w:t>Eligibility</w:t>
      </w:r>
    </w:p>
    <w:p>
      <w:pPr>
        <w:pStyle w:val="ListParagraph"/>
        <w:numPr>
          <w:ilvl w:val="3"/>
          <w:numId w:val="4"/>
        </w:numPr>
        <w:tabs>
          <w:tab w:pos="2022" w:val="left" w:leader="none"/>
        </w:tabs>
        <w:spacing w:line="240" w:lineRule="auto" w:before="40" w:after="0"/>
        <w:ind w:left="2022" w:right="0" w:hanging="840"/>
        <w:jc w:val="left"/>
        <w:rPr>
          <w:sz w:val="24"/>
        </w:rPr>
      </w:pPr>
      <w:r>
        <w:rPr>
          <w:sz w:val="24"/>
        </w:rPr>
        <w:t>Selection Procedure</w:t>
      </w:r>
    </w:p>
    <w:p>
      <w:pPr>
        <w:pStyle w:val="ListParagraph"/>
        <w:numPr>
          <w:ilvl w:val="3"/>
          <w:numId w:val="4"/>
        </w:numPr>
        <w:tabs>
          <w:tab w:pos="2022" w:val="left" w:leader="none"/>
        </w:tabs>
        <w:spacing w:line="240" w:lineRule="auto" w:before="42" w:after="0"/>
        <w:ind w:left="2022" w:right="0" w:hanging="840"/>
        <w:jc w:val="left"/>
        <w:rPr>
          <w:sz w:val="24"/>
        </w:rPr>
      </w:pPr>
      <w:r>
        <w:rPr>
          <w:sz w:val="24"/>
        </w:rPr>
        <w:t>Functions</w:t>
      </w:r>
    </w:p>
    <w:p>
      <w:pPr>
        <w:pStyle w:val="ListParagraph"/>
        <w:numPr>
          <w:ilvl w:val="1"/>
          <w:numId w:val="4"/>
        </w:numPr>
        <w:tabs>
          <w:tab w:pos="870" w:val="left" w:leader="none"/>
        </w:tabs>
        <w:spacing w:line="240" w:lineRule="auto" w:before="40" w:after="0"/>
        <w:ind w:left="102" w:right="0" w:firstLine="300"/>
        <w:jc w:val="left"/>
        <w:rPr>
          <w:sz w:val="24"/>
        </w:rPr>
      </w:pPr>
      <w:r>
        <w:rPr>
          <w:sz w:val="24"/>
        </w:rPr>
        <w:t>ANNEXURE – I</w:t>
      </w:r>
    </w:p>
    <w:p>
      <w:pPr>
        <w:pStyle w:val="ListParagraph"/>
        <w:numPr>
          <w:ilvl w:val="1"/>
          <w:numId w:val="4"/>
        </w:numPr>
        <w:tabs>
          <w:tab w:pos="870" w:val="left" w:leader="none"/>
        </w:tabs>
        <w:spacing w:line="276" w:lineRule="auto" w:before="42" w:after="0"/>
        <w:ind w:left="102" w:right="6749" w:firstLine="300"/>
        <w:jc w:val="left"/>
        <w:rPr>
          <w:sz w:val="24"/>
        </w:rPr>
      </w:pPr>
      <w:r>
        <w:rPr>
          <w:sz w:val="24"/>
        </w:rPr>
        <w:t>ANNEXURE-</w:t>
      </w:r>
      <w:r>
        <w:rPr>
          <w:spacing w:val="-6"/>
          <w:sz w:val="24"/>
        </w:rPr>
        <w:t> </w:t>
      </w:r>
      <w:r>
        <w:rPr>
          <w:sz w:val="24"/>
        </w:rPr>
        <w:t>II 4</w:t>
      </w:r>
      <w:r>
        <w:rPr>
          <w:spacing w:val="-1"/>
          <w:sz w:val="24"/>
        </w:rPr>
        <w:t> </w:t>
      </w:r>
      <w:r>
        <w:rPr>
          <w:sz w:val="24"/>
        </w:rPr>
        <w:t>References</w:t>
      </w:r>
    </w:p>
    <w:p>
      <w:pPr>
        <w:spacing w:after="0" w:line="276" w:lineRule="auto"/>
        <w:jc w:val="left"/>
        <w:rPr>
          <w:sz w:val="24"/>
        </w:rPr>
        <w:sectPr>
          <w:pgSz w:w="11900" w:h="16840"/>
          <w:pgMar w:header="0" w:footer="946" w:top="1460" w:bottom="11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Heading1"/>
        <w:ind w:left="4027"/>
      </w:pPr>
      <w:r>
        <w:rPr/>
        <w:t>Foreword</w:t>
      </w:r>
    </w:p>
    <w:p>
      <w:pPr>
        <w:pStyle w:val="BodyText"/>
        <w:rPr>
          <w:b/>
          <w:sz w:val="30"/>
        </w:rPr>
      </w:pPr>
    </w:p>
    <w:p>
      <w:pPr>
        <w:pStyle w:val="BodyText"/>
        <w:spacing w:before="3"/>
        <w:rPr>
          <w:b/>
          <w:sz w:val="25"/>
        </w:rPr>
      </w:pPr>
    </w:p>
    <w:p>
      <w:pPr>
        <w:pStyle w:val="BodyText"/>
        <w:spacing w:line="276" w:lineRule="auto"/>
        <w:ind w:left="101" w:right="113"/>
        <w:jc w:val="both"/>
      </w:pPr>
      <w:r>
        <w:rPr/>
        <w:t>The Students’ Gymkhana is the students’ executive organization of Indian Institute of Information Technology Kalyani (IIIT Kalyani). It is built with the aim of acting as a link between institute’s administration and students and with the expectation that very soon it</w:t>
      </w:r>
      <w:r>
        <w:rPr>
          <w:spacing w:val="31"/>
        </w:rPr>
        <w:t> </w:t>
      </w:r>
      <w:r>
        <w:rPr/>
        <w:t>will become the hub of several extra-curricular and co-curricular activities. It stands to reason that any extensive system of operation needs to be guided by a set of rules and regulations and thus a Constitution is necessary for the smooth functioning of the Gymkhana. The spirit of the Constitution of the </w:t>
      </w:r>
      <w:r>
        <w:rPr>
          <w:spacing w:val="-3"/>
        </w:rPr>
        <w:t>Technology </w:t>
      </w:r>
      <w:r>
        <w:rPr/>
        <w:t>Students' Gymkhana drafted in 2018 is deeply ingrained in the basic principles of democracy and liberty as practiced in India. I hope that this Constitution will serve to heighten the involvement and commitment of the students towards the Gymkhana activities, therefore helping the Institute in striving towards</w:t>
      </w:r>
      <w:r>
        <w:rPr>
          <w:spacing w:val="-12"/>
        </w:rPr>
        <w:t> </w:t>
      </w:r>
      <w:r>
        <w:rPr/>
        <w:t>excellence.</w:t>
      </w:r>
    </w:p>
    <w:p>
      <w:pPr>
        <w:pStyle w:val="BodyText"/>
        <w:rPr>
          <w:sz w:val="26"/>
        </w:rPr>
      </w:pPr>
    </w:p>
    <w:p>
      <w:pPr>
        <w:pStyle w:val="BodyText"/>
        <w:rPr>
          <w:sz w:val="26"/>
        </w:rPr>
      </w:pPr>
    </w:p>
    <w:p>
      <w:pPr>
        <w:pStyle w:val="BodyText"/>
        <w:spacing w:before="5"/>
      </w:pPr>
    </w:p>
    <w:p>
      <w:pPr>
        <w:pStyle w:val="Heading2"/>
        <w:ind w:left="162"/>
      </w:pPr>
      <w:r>
        <w:rPr/>
        <w:t>Director</w:t>
      </w:r>
    </w:p>
    <w:p>
      <w:pPr>
        <w:spacing w:line="276" w:lineRule="auto" w:before="42"/>
        <w:ind w:left="162" w:right="3597" w:firstLine="0"/>
        <w:jc w:val="left"/>
        <w:rPr>
          <w:b/>
          <w:sz w:val="24"/>
        </w:rPr>
      </w:pPr>
      <w:r>
        <w:rPr>
          <w:b/>
          <w:sz w:val="24"/>
        </w:rPr>
        <w:t>Indian Institute of Information Technology Kalyani &amp;</w:t>
      </w:r>
    </w:p>
    <w:p>
      <w:pPr>
        <w:spacing w:line="275" w:lineRule="exact" w:before="0"/>
        <w:ind w:left="162" w:right="0" w:firstLine="0"/>
        <w:jc w:val="both"/>
        <w:rPr>
          <w:b/>
          <w:sz w:val="24"/>
        </w:rPr>
      </w:pPr>
      <w:r>
        <w:rPr>
          <w:b/>
          <w:sz w:val="24"/>
        </w:rPr>
        <w:t>Rector</w:t>
      </w:r>
    </w:p>
    <w:p>
      <w:pPr>
        <w:spacing w:before="40"/>
        <w:ind w:left="157" w:right="0" w:firstLine="0"/>
        <w:jc w:val="both"/>
        <w:rPr>
          <w:b/>
          <w:sz w:val="24"/>
        </w:rPr>
      </w:pPr>
      <w:r>
        <w:rPr>
          <w:b/>
          <w:sz w:val="24"/>
        </w:rPr>
        <w:t>Technology Students' Gymkhana</w:t>
      </w:r>
    </w:p>
    <w:p>
      <w:pPr>
        <w:spacing w:after="0"/>
        <w:jc w:val="both"/>
        <w:rPr>
          <w:sz w:val="24"/>
        </w:rPr>
        <w:sectPr>
          <w:pgSz w:w="11900" w:h="16840"/>
          <w:pgMar w:header="0" w:footer="946" w:top="1600" w:bottom="1140" w:left="1340" w:right="13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2"/>
        <w:ind w:left="101" w:right="0" w:firstLine="0"/>
        <w:jc w:val="left"/>
        <w:rPr>
          <w:b/>
          <w:sz w:val="28"/>
        </w:rPr>
      </w:pPr>
      <w:r>
        <w:rPr>
          <w:b/>
          <w:sz w:val="28"/>
        </w:rPr>
        <w:t>Preamble</w:t>
      </w:r>
    </w:p>
    <w:p>
      <w:pPr>
        <w:pStyle w:val="BodyText"/>
        <w:spacing w:before="8"/>
        <w:rPr>
          <w:b/>
          <w:sz w:val="29"/>
        </w:rPr>
      </w:pPr>
    </w:p>
    <w:p>
      <w:pPr>
        <w:pStyle w:val="BodyText"/>
        <w:spacing w:line="276" w:lineRule="auto"/>
        <w:ind w:left="101" w:right="113"/>
        <w:jc w:val="both"/>
      </w:pPr>
      <w:r>
        <w:rPr/>
        <w:t>In order to create an environment of freedom and equality grounded in the basic human principle of justice. </w:t>
      </w:r>
      <w:r>
        <w:rPr>
          <w:spacing w:val="-9"/>
        </w:rPr>
        <w:t>To </w:t>
      </w:r>
      <w:r>
        <w:rPr/>
        <w:t>foster innovation and to create an atmosphere not only of academic excellence but also for the holistic development of the students. And For advancing the general welfare of our fellow students, </w:t>
      </w:r>
      <w:r>
        <w:rPr>
          <w:spacing w:val="-8"/>
        </w:rPr>
        <w:t>We, </w:t>
      </w:r>
      <w:r>
        <w:rPr/>
        <w:t>the students of IIIT Kalyani resolve to constitute a self-governing democratic organization called Technology Students’ Gymkhana and do hereby adopt the Constitution.</w:t>
      </w:r>
    </w:p>
    <w:p>
      <w:pPr>
        <w:pStyle w:val="BodyText"/>
        <w:spacing w:before="5"/>
        <w:rPr>
          <w:sz w:val="27"/>
        </w:rPr>
      </w:pPr>
    </w:p>
    <w:p>
      <w:pPr>
        <w:pStyle w:val="Heading2"/>
        <w:spacing w:before="1"/>
      </w:pPr>
      <w:r>
        <w:rPr/>
        <w:t>Constitution of the Technology Students’ Gymkhana</w:t>
      </w:r>
    </w:p>
    <w:p>
      <w:pPr>
        <w:pStyle w:val="ListParagraph"/>
        <w:numPr>
          <w:ilvl w:val="0"/>
          <w:numId w:val="5"/>
        </w:numPr>
        <w:tabs>
          <w:tab w:pos="342" w:val="left" w:leader="none"/>
        </w:tabs>
        <w:spacing w:line="240" w:lineRule="auto" w:before="40" w:after="0"/>
        <w:ind w:left="342" w:right="0" w:hanging="240"/>
        <w:jc w:val="both"/>
        <w:rPr>
          <w:b/>
          <w:sz w:val="24"/>
        </w:rPr>
      </w:pPr>
      <w:r>
        <w:rPr>
          <w:b/>
          <w:sz w:val="24"/>
        </w:rPr>
        <w:t>Objective</w:t>
      </w:r>
    </w:p>
    <w:p>
      <w:pPr>
        <w:pStyle w:val="BodyText"/>
        <w:spacing w:line="276" w:lineRule="auto" w:before="42"/>
        <w:ind w:left="101" w:right="115"/>
        <w:jc w:val="both"/>
      </w:pPr>
      <w:r>
        <w:rPr/>
        <w:t>The Technology Students’ Gymkhana aims to foster a well balanced development of its members through excellence in extra-curricular and co-curricular activities along with their academic attainments. The Gymkhana shall be managed by the elected representatives of the students with active support and guidance of the members of the faculties and staff members of the IIIT Kalyani.</w:t>
      </w:r>
    </w:p>
    <w:p>
      <w:pPr>
        <w:pStyle w:val="BodyText"/>
        <w:spacing w:before="4"/>
        <w:rPr>
          <w:sz w:val="27"/>
        </w:rPr>
      </w:pPr>
    </w:p>
    <w:p>
      <w:pPr>
        <w:pStyle w:val="Heading2"/>
        <w:numPr>
          <w:ilvl w:val="0"/>
          <w:numId w:val="5"/>
        </w:numPr>
        <w:tabs>
          <w:tab w:pos="342" w:val="left" w:leader="none"/>
        </w:tabs>
        <w:spacing w:line="240" w:lineRule="auto" w:before="0" w:after="0"/>
        <w:ind w:left="342" w:right="0" w:hanging="240"/>
        <w:jc w:val="both"/>
      </w:pPr>
      <w:r>
        <w:rPr/>
        <w:t>Motto</w:t>
      </w:r>
    </w:p>
    <w:p>
      <w:pPr>
        <w:pStyle w:val="BodyText"/>
        <w:spacing w:before="40"/>
        <w:ind w:left="101"/>
      </w:pPr>
      <w:r>
        <w:rPr/>
        <w:t>The motto of the Gymkhana is: “YOGAH KARMASU KAUSALM”</w:t>
      </w:r>
    </w:p>
    <w:p>
      <w:pPr>
        <w:pStyle w:val="BodyText"/>
        <w:spacing w:before="2"/>
        <w:rPr>
          <w:sz w:val="31"/>
        </w:rPr>
      </w:pPr>
    </w:p>
    <w:p>
      <w:pPr>
        <w:pStyle w:val="Heading2"/>
        <w:numPr>
          <w:ilvl w:val="0"/>
          <w:numId w:val="5"/>
        </w:numPr>
        <w:tabs>
          <w:tab w:pos="330" w:val="left" w:leader="none"/>
        </w:tabs>
        <w:spacing w:line="240" w:lineRule="auto" w:before="0" w:after="0"/>
        <w:ind w:left="330" w:right="0" w:hanging="228"/>
        <w:jc w:val="both"/>
      </w:pPr>
      <w:r>
        <w:rPr/>
        <w:t>Administration</w:t>
      </w:r>
    </w:p>
    <w:p>
      <w:pPr>
        <w:pStyle w:val="BodyText"/>
        <w:spacing w:line="276" w:lineRule="auto" w:before="42"/>
        <w:ind w:left="101" w:right="116"/>
        <w:jc w:val="both"/>
      </w:pPr>
      <w:r>
        <w:rPr/>
        <w:t>The Director of the IIIT Kalyani shall be the Rector of the Gymkhana, shall nominate a member of the academic staff as the Honorary Treasurer of the Gymkhana. The President shall be the Chief Executive of the Gymkhana and President will be selected by voting.</w:t>
      </w:r>
    </w:p>
    <w:p>
      <w:pPr>
        <w:pStyle w:val="BodyText"/>
        <w:spacing w:before="5"/>
        <w:rPr>
          <w:sz w:val="27"/>
        </w:rPr>
      </w:pPr>
    </w:p>
    <w:p>
      <w:pPr>
        <w:pStyle w:val="BodyText"/>
        <w:spacing w:line="276" w:lineRule="auto"/>
        <w:ind w:left="101" w:right="115"/>
        <w:jc w:val="both"/>
      </w:pPr>
      <w:r>
        <w:rPr/>
        <w:t>The affairs of the Gymkhana shall be conducted by the President in consultation with the concerned members of the staff and faculty along with the elected office-bearers, constituting the Executive Council and other committees and bodies hereinafter provided. The duties and functions of the President and the other functionaries of the Gymkhana are outlined in Appendix-A.</w:t>
      </w:r>
    </w:p>
    <w:p>
      <w:pPr>
        <w:pStyle w:val="BodyText"/>
        <w:spacing w:before="5"/>
        <w:rPr>
          <w:sz w:val="27"/>
        </w:rPr>
      </w:pPr>
    </w:p>
    <w:p>
      <w:pPr>
        <w:pStyle w:val="BodyText"/>
        <w:spacing w:line="276" w:lineRule="auto"/>
        <w:ind w:left="101" w:right="115"/>
        <w:jc w:val="both"/>
      </w:pPr>
      <w:r>
        <w:rPr/>
        <w:t>The fund of the Gymkhana shall comprise of fees paid by the members of the Gymkhana, contributions made by the Institute and any other approved grants and contributions. The Rector shall approve the budget and estimates of the receipts and expenditure of the Gymkhana fund on the advice of the Executive Council. The rules governing the finance, budget, accounts and audit of the Gymkhana fund are detailed in Annexure-I.</w:t>
      </w:r>
    </w:p>
    <w:p>
      <w:pPr>
        <w:spacing w:after="0" w:line="276" w:lineRule="auto"/>
        <w:jc w:val="both"/>
        <w:sectPr>
          <w:pgSz w:w="11900" w:h="16840"/>
          <w:pgMar w:header="0" w:footer="946" w:top="1600" w:bottom="1140" w:left="1340" w:right="1320"/>
        </w:sectPr>
      </w:pPr>
    </w:p>
    <w:p>
      <w:pPr>
        <w:pStyle w:val="BodyText"/>
        <w:spacing w:line="276" w:lineRule="auto" w:before="70"/>
        <w:ind w:left="101" w:right="120"/>
        <w:jc w:val="both"/>
      </w:pPr>
      <w:r>
        <w:rPr/>
        <w:t>The Rector, on the recommendation of the President shall have the power to dissolve the Executive Council or any or all committee(s) and subcommittee(s) of the Gymkhana and order fresh elections and to have the affairs of the Gymkhana conducted for a limited period through any alternative arrangements he may deem proper.</w:t>
      </w:r>
    </w:p>
    <w:p>
      <w:pPr>
        <w:pStyle w:val="BodyText"/>
        <w:rPr>
          <w:sz w:val="26"/>
        </w:rPr>
      </w:pPr>
    </w:p>
    <w:p>
      <w:pPr>
        <w:pStyle w:val="BodyText"/>
        <w:spacing w:before="11"/>
        <w:rPr>
          <w:sz w:val="28"/>
        </w:rPr>
      </w:pPr>
    </w:p>
    <w:p>
      <w:pPr>
        <w:pStyle w:val="Heading2"/>
        <w:numPr>
          <w:ilvl w:val="0"/>
          <w:numId w:val="5"/>
        </w:numPr>
        <w:tabs>
          <w:tab w:pos="342" w:val="left" w:leader="none"/>
        </w:tabs>
        <w:spacing w:line="240" w:lineRule="auto" w:before="0" w:after="0"/>
        <w:ind w:left="342" w:right="0" w:hanging="240"/>
        <w:jc w:val="left"/>
      </w:pPr>
      <w:r>
        <w:rPr/>
        <w:t>General</w:t>
      </w:r>
      <w:r>
        <w:rPr>
          <w:spacing w:val="-2"/>
        </w:rPr>
        <w:t> </w:t>
      </w:r>
      <w:r>
        <w:rPr/>
        <w:t>Body</w:t>
      </w:r>
    </w:p>
    <w:p>
      <w:pPr>
        <w:pStyle w:val="BodyText"/>
        <w:spacing w:line="276" w:lineRule="auto" w:before="42"/>
        <w:ind w:left="101" w:right="113"/>
        <w:jc w:val="both"/>
      </w:pPr>
      <w:r>
        <w:rPr/>
        <w:t>All students, undergraduates shall be members of the Gymkhana, and they shall collectively constitute the General Body of the Gymkhana. They shall pay the requisite fees, and shall be attached to one of the Halls of Residence (All students of IIIT Kalyani will be considered as Halls of Residence till own hostel of college will be built).</w:t>
      </w:r>
    </w:p>
    <w:p>
      <w:pPr>
        <w:pStyle w:val="BodyText"/>
        <w:spacing w:before="4"/>
        <w:rPr>
          <w:sz w:val="27"/>
        </w:rPr>
      </w:pPr>
    </w:p>
    <w:p>
      <w:pPr>
        <w:pStyle w:val="ListParagraph"/>
        <w:numPr>
          <w:ilvl w:val="0"/>
          <w:numId w:val="6"/>
        </w:numPr>
        <w:tabs>
          <w:tab w:pos="462" w:val="left" w:leader="none"/>
        </w:tabs>
        <w:spacing w:line="276" w:lineRule="auto" w:before="0" w:after="0"/>
        <w:ind w:left="462" w:right="118" w:hanging="360"/>
        <w:jc w:val="both"/>
        <w:rPr>
          <w:sz w:val="24"/>
        </w:rPr>
      </w:pPr>
      <w:r>
        <w:rPr>
          <w:sz w:val="24"/>
        </w:rPr>
        <w:t>The General Body shall elect the office-bearers for all the elected posts as detailed hereafter, in accordance with the Election Rules given in Appendix-B. The President shall preside over meetings of the General </w:t>
      </w:r>
      <w:r>
        <w:rPr>
          <w:spacing w:val="-4"/>
          <w:sz w:val="24"/>
        </w:rPr>
        <w:t>Body, </w:t>
      </w:r>
      <w:r>
        <w:rPr>
          <w:sz w:val="24"/>
        </w:rPr>
        <w:t>and the </w:t>
      </w:r>
      <w:r>
        <w:rPr>
          <w:spacing w:val="-4"/>
          <w:sz w:val="24"/>
        </w:rPr>
        <w:t>Vice </w:t>
      </w:r>
      <w:r>
        <w:rPr>
          <w:sz w:val="24"/>
        </w:rPr>
        <w:t>President shall act as its Secretary.</w:t>
      </w:r>
    </w:p>
    <w:p>
      <w:pPr>
        <w:pStyle w:val="ListParagraph"/>
        <w:numPr>
          <w:ilvl w:val="0"/>
          <w:numId w:val="6"/>
        </w:numPr>
        <w:tabs>
          <w:tab w:pos="462" w:val="left" w:leader="none"/>
        </w:tabs>
        <w:spacing w:line="276" w:lineRule="auto" w:before="0" w:after="0"/>
        <w:ind w:left="462" w:right="114" w:hanging="360"/>
        <w:jc w:val="both"/>
        <w:rPr>
          <w:sz w:val="24"/>
        </w:rPr>
      </w:pPr>
      <w:r>
        <w:rPr>
          <w:sz w:val="24"/>
        </w:rPr>
        <w:t>The General Body shall have the power to review the performance of the Executive Council and its Committees and Sub-committees. Report on the activities for the session shall normally be submitted by the concerned General Secretaries and the </w:t>
      </w:r>
      <w:r>
        <w:rPr>
          <w:spacing w:val="-4"/>
          <w:sz w:val="24"/>
        </w:rPr>
        <w:t>Vice </w:t>
      </w:r>
      <w:r>
        <w:rPr>
          <w:sz w:val="24"/>
        </w:rPr>
        <w:t>President to the General Body during the Annual Farewell Function of the Technology Students’ Gymkhana.</w:t>
      </w:r>
    </w:p>
    <w:p>
      <w:pPr>
        <w:pStyle w:val="ListParagraph"/>
        <w:numPr>
          <w:ilvl w:val="0"/>
          <w:numId w:val="6"/>
        </w:numPr>
        <w:tabs>
          <w:tab w:pos="462" w:val="left" w:leader="none"/>
        </w:tabs>
        <w:spacing w:line="276" w:lineRule="auto" w:before="0" w:after="0"/>
        <w:ind w:left="462" w:right="112" w:hanging="360"/>
        <w:jc w:val="both"/>
        <w:rPr>
          <w:sz w:val="24"/>
        </w:rPr>
      </w:pPr>
      <w:r>
        <w:rPr>
          <w:sz w:val="24"/>
        </w:rPr>
        <w:t>The elected office-bearers of the Gymkhana, the Executive Council and its Committees and Sub-committees, and Students’ Forum created and constituted as per this Constitution, shall discharge their stipulated functions on behalf of the General Body under normal</w:t>
      </w:r>
      <w:r>
        <w:rPr>
          <w:spacing w:val="-1"/>
          <w:sz w:val="24"/>
        </w:rPr>
        <w:t> </w:t>
      </w:r>
      <w:r>
        <w:rPr>
          <w:sz w:val="24"/>
        </w:rPr>
        <w:t>conditions.</w:t>
      </w:r>
    </w:p>
    <w:p>
      <w:pPr>
        <w:pStyle w:val="ListParagraph"/>
        <w:numPr>
          <w:ilvl w:val="0"/>
          <w:numId w:val="6"/>
        </w:numPr>
        <w:tabs>
          <w:tab w:pos="462" w:val="left" w:leader="none"/>
        </w:tabs>
        <w:spacing w:line="276" w:lineRule="auto" w:before="0" w:after="0"/>
        <w:ind w:left="462" w:right="124" w:hanging="360"/>
        <w:jc w:val="both"/>
        <w:rPr>
          <w:sz w:val="24"/>
        </w:rPr>
      </w:pPr>
      <w:r>
        <w:rPr>
          <w:sz w:val="24"/>
        </w:rPr>
        <w:t>The Standing Appeals Committee; and the Students’ Court shall discharge their functions as stipulated in this Constitution.</w:t>
      </w:r>
    </w:p>
    <w:p>
      <w:pPr>
        <w:pStyle w:val="ListParagraph"/>
        <w:numPr>
          <w:ilvl w:val="0"/>
          <w:numId w:val="6"/>
        </w:numPr>
        <w:tabs>
          <w:tab w:pos="462" w:val="left" w:leader="none"/>
        </w:tabs>
        <w:spacing w:line="276" w:lineRule="auto" w:before="0" w:after="0"/>
        <w:ind w:left="462" w:right="116" w:hanging="360"/>
        <w:jc w:val="both"/>
        <w:rPr>
          <w:sz w:val="24"/>
        </w:rPr>
      </w:pPr>
      <w:r>
        <w:rPr>
          <w:sz w:val="24"/>
        </w:rPr>
        <w:t>In the case of a constitutional crisis, or in emergent situations, an Extra-ordinary meeting of the General Body may be called by the President or by the </w:t>
      </w:r>
      <w:r>
        <w:rPr>
          <w:spacing w:val="-4"/>
          <w:sz w:val="24"/>
        </w:rPr>
        <w:t>Vice </w:t>
      </w:r>
      <w:r>
        <w:rPr>
          <w:sz w:val="24"/>
        </w:rPr>
        <w:t>President with the approval of the President with a notice of at least twenty four (24) hours. Fifteen (15) of the members shall form the quorum for the Extra-ordinary general Body Meeting. The Extra-ordinary meeting of the General Body may recommend specific measures for the emergent</w:t>
      </w:r>
      <w:r>
        <w:rPr>
          <w:spacing w:val="-2"/>
          <w:sz w:val="24"/>
        </w:rPr>
        <w:t> </w:t>
      </w:r>
      <w:r>
        <w:rPr>
          <w:sz w:val="24"/>
        </w:rPr>
        <w:t>situation.</w:t>
      </w:r>
    </w:p>
    <w:p>
      <w:pPr>
        <w:pStyle w:val="BodyText"/>
        <w:spacing w:before="10"/>
        <w:rPr>
          <w:sz w:val="26"/>
        </w:rPr>
      </w:pPr>
    </w:p>
    <w:p>
      <w:pPr>
        <w:pStyle w:val="Heading2"/>
        <w:numPr>
          <w:ilvl w:val="0"/>
          <w:numId w:val="5"/>
        </w:numPr>
        <w:tabs>
          <w:tab w:pos="342" w:val="left" w:leader="none"/>
        </w:tabs>
        <w:spacing w:line="240" w:lineRule="auto" w:before="0" w:after="0"/>
        <w:ind w:left="342" w:right="0" w:hanging="240"/>
        <w:jc w:val="left"/>
      </w:pPr>
      <w:r>
        <w:rPr/>
        <w:t>Students’</w:t>
      </w:r>
      <w:r>
        <w:rPr>
          <w:spacing w:val="-19"/>
        </w:rPr>
        <w:t> </w:t>
      </w:r>
      <w:r>
        <w:rPr/>
        <w:t>Forum</w:t>
      </w:r>
    </w:p>
    <w:p>
      <w:pPr>
        <w:pStyle w:val="BodyText"/>
        <w:spacing w:line="276" w:lineRule="auto" w:before="42"/>
        <w:ind w:left="101" w:right="124"/>
        <w:jc w:val="both"/>
      </w:pPr>
      <w:r>
        <w:rPr/>
        <w:t>The students’ Forum shall be a representative body of the General Body and shall have as members the following student representatives</w:t>
      </w:r>
    </w:p>
    <w:p>
      <w:pPr>
        <w:pStyle w:val="ListParagraph"/>
        <w:numPr>
          <w:ilvl w:val="1"/>
          <w:numId w:val="5"/>
        </w:numPr>
        <w:tabs>
          <w:tab w:pos="1076" w:val="left" w:leader="none"/>
        </w:tabs>
        <w:spacing w:line="275" w:lineRule="exact" w:before="0" w:after="0"/>
        <w:ind w:left="1075" w:right="0" w:hanging="253"/>
        <w:jc w:val="left"/>
        <w:rPr>
          <w:sz w:val="24"/>
        </w:rPr>
      </w:pPr>
      <w:r>
        <w:rPr>
          <w:sz w:val="24"/>
        </w:rPr>
        <w:t>All elected office-bearers of</w:t>
      </w:r>
      <w:r>
        <w:rPr>
          <w:spacing w:val="-1"/>
          <w:sz w:val="24"/>
        </w:rPr>
        <w:t> </w:t>
      </w:r>
      <w:r>
        <w:rPr>
          <w:sz w:val="24"/>
        </w:rPr>
        <w:t>Gymkhana.</w:t>
      </w:r>
    </w:p>
    <w:p>
      <w:pPr>
        <w:pStyle w:val="ListParagraph"/>
        <w:numPr>
          <w:ilvl w:val="1"/>
          <w:numId w:val="5"/>
        </w:numPr>
        <w:tabs>
          <w:tab w:pos="1092" w:val="left" w:leader="none"/>
        </w:tabs>
        <w:spacing w:line="240" w:lineRule="auto" w:before="0" w:after="0"/>
        <w:ind w:left="1091" w:right="0" w:hanging="269"/>
        <w:jc w:val="left"/>
        <w:rPr>
          <w:sz w:val="24"/>
        </w:rPr>
      </w:pPr>
      <w:r>
        <w:rPr>
          <w:sz w:val="24"/>
        </w:rPr>
        <w:t>The President or General Secretaries of each Hall of</w:t>
      </w:r>
      <w:r>
        <w:rPr>
          <w:spacing w:val="-4"/>
          <w:sz w:val="24"/>
        </w:rPr>
        <w:t> </w:t>
      </w:r>
      <w:r>
        <w:rPr>
          <w:sz w:val="24"/>
        </w:rPr>
        <w:t>Residence.</w:t>
      </w:r>
    </w:p>
    <w:p>
      <w:pPr>
        <w:pStyle w:val="ListParagraph"/>
        <w:numPr>
          <w:ilvl w:val="1"/>
          <w:numId w:val="5"/>
        </w:numPr>
        <w:tabs>
          <w:tab w:pos="1150" w:val="left" w:leader="none"/>
        </w:tabs>
        <w:spacing w:line="240" w:lineRule="auto" w:before="1" w:after="0"/>
        <w:ind w:left="1149" w:right="0" w:hanging="327"/>
        <w:jc w:val="left"/>
        <w:rPr>
          <w:sz w:val="24"/>
        </w:rPr>
      </w:pPr>
      <w:r>
        <w:rPr>
          <w:sz w:val="24"/>
        </w:rPr>
        <w:t>A second representative to the Students’ Senate from each Hall of</w:t>
      </w:r>
      <w:r>
        <w:rPr>
          <w:spacing w:val="-41"/>
          <w:sz w:val="24"/>
        </w:rPr>
        <w:t> </w:t>
      </w:r>
      <w:r>
        <w:rPr>
          <w:sz w:val="24"/>
        </w:rPr>
        <w:t>Residence.</w:t>
      </w:r>
    </w:p>
    <w:p>
      <w:pPr>
        <w:pStyle w:val="ListParagraph"/>
        <w:numPr>
          <w:ilvl w:val="1"/>
          <w:numId w:val="5"/>
        </w:numPr>
        <w:tabs>
          <w:tab w:pos="1144" w:val="left" w:leader="none"/>
        </w:tabs>
        <w:spacing w:line="240" w:lineRule="auto" w:before="0" w:after="0"/>
        <w:ind w:left="1143" w:right="0" w:hanging="321"/>
        <w:jc w:val="left"/>
        <w:rPr>
          <w:sz w:val="24"/>
        </w:rPr>
      </w:pPr>
      <w:r>
        <w:rPr>
          <w:sz w:val="24"/>
        </w:rPr>
        <w:t>The president or General Secretary of each Departmental </w:t>
      </w:r>
      <w:r>
        <w:rPr>
          <w:spacing w:val="-3"/>
          <w:sz w:val="24"/>
        </w:rPr>
        <w:t>Society.</w:t>
      </w:r>
    </w:p>
    <w:p>
      <w:pPr>
        <w:pStyle w:val="BodyText"/>
        <w:spacing w:before="5"/>
        <w:rPr>
          <w:sz w:val="27"/>
        </w:rPr>
      </w:pPr>
    </w:p>
    <w:p>
      <w:pPr>
        <w:pStyle w:val="Heading2"/>
        <w:jc w:val="both"/>
      </w:pPr>
      <w:r>
        <w:rPr/>
        <w:t>Invitees</w:t>
      </w:r>
    </w:p>
    <w:p>
      <w:pPr>
        <w:spacing w:after="0"/>
        <w:jc w:val="both"/>
        <w:sectPr>
          <w:pgSz w:w="11900" w:h="16840"/>
          <w:pgMar w:header="0" w:footer="946" w:top="1460" w:bottom="1140" w:left="1340" w:right="1320"/>
        </w:sectPr>
      </w:pPr>
    </w:p>
    <w:p>
      <w:pPr>
        <w:pStyle w:val="BodyText"/>
        <w:spacing w:line="276" w:lineRule="auto" w:before="70"/>
        <w:ind w:left="101" w:right="114"/>
        <w:jc w:val="both"/>
      </w:pPr>
      <w:r>
        <w:rPr/>
        <w:t>All Ex-Officio members of the Executive Council shall attend the meetings of Forum as invitees. The Dean of Student Affairs, the Dean of Academic Affairs, the Dean of Under Graduate Studies and The Chairman, Hall Management Committee shall be the permanent invitees to the meetings of the Forum.</w:t>
      </w:r>
    </w:p>
    <w:p>
      <w:pPr>
        <w:pStyle w:val="BodyText"/>
        <w:rPr>
          <w:sz w:val="26"/>
        </w:rPr>
      </w:pPr>
    </w:p>
    <w:p>
      <w:pPr>
        <w:pStyle w:val="BodyText"/>
        <w:rPr>
          <w:sz w:val="26"/>
        </w:rPr>
      </w:pPr>
    </w:p>
    <w:p>
      <w:pPr>
        <w:pStyle w:val="BodyText"/>
        <w:spacing w:before="7"/>
        <w:rPr>
          <w:sz w:val="30"/>
        </w:rPr>
      </w:pPr>
    </w:p>
    <w:p>
      <w:pPr>
        <w:pStyle w:val="Heading2"/>
      </w:pPr>
      <w:r>
        <w:rPr/>
        <w:t>Meetings</w:t>
      </w:r>
    </w:p>
    <w:p>
      <w:pPr>
        <w:pStyle w:val="BodyText"/>
        <w:spacing w:line="276" w:lineRule="auto" w:before="40"/>
        <w:ind w:left="101" w:right="114"/>
        <w:jc w:val="both"/>
      </w:pPr>
      <w:r>
        <w:rPr/>
        <w:t>The president shall preside over the meetings of the Forum and one of the General Secretaries, Technology Students’ Gymkhana shall act as the </w:t>
      </w:r>
      <w:r>
        <w:rPr>
          <w:spacing w:val="-3"/>
        </w:rPr>
        <w:t>secretary. </w:t>
      </w:r>
      <w:r>
        <w:rPr/>
        <w:t>The quorum of the meeting shall be half of the total membership. The Forum shall meet at least twice a </w:t>
      </w:r>
      <w:r>
        <w:rPr>
          <w:spacing w:val="-3"/>
        </w:rPr>
        <w:t>semester. </w:t>
      </w:r>
      <w:r>
        <w:rPr/>
        <w:t>The meetings of the Forum shall be called by the secretary or by requisition of 50% of the members. The meeting shall be called by giving a written notice of two</w:t>
      </w:r>
      <w:r>
        <w:rPr>
          <w:spacing w:val="-12"/>
        </w:rPr>
        <w:t> </w:t>
      </w:r>
      <w:r>
        <w:rPr/>
        <w:t>days.</w:t>
      </w:r>
    </w:p>
    <w:p>
      <w:pPr>
        <w:pStyle w:val="BodyText"/>
        <w:spacing w:before="5"/>
        <w:rPr>
          <w:sz w:val="27"/>
        </w:rPr>
      </w:pPr>
    </w:p>
    <w:p>
      <w:pPr>
        <w:pStyle w:val="Heading2"/>
      </w:pPr>
      <w:r>
        <w:rPr/>
        <w:t>Functions</w:t>
      </w:r>
    </w:p>
    <w:p>
      <w:pPr>
        <w:pStyle w:val="BodyText"/>
        <w:spacing w:before="1"/>
        <w:rPr>
          <w:b/>
          <w:sz w:val="31"/>
        </w:rPr>
      </w:pPr>
    </w:p>
    <w:p>
      <w:pPr>
        <w:pStyle w:val="ListParagraph"/>
        <w:numPr>
          <w:ilvl w:val="0"/>
          <w:numId w:val="7"/>
        </w:numPr>
        <w:tabs>
          <w:tab w:pos="517" w:val="left" w:leader="none"/>
          <w:tab w:pos="518" w:val="left" w:leader="none"/>
        </w:tabs>
        <w:spacing w:line="240" w:lineRule="auto" w:before="0" w:after="0"/>
        <w:ind w:left="462" w:right="0" w:hanging="360"/>
        <w:jc w:val="left"/>
        <w:rPr>
          <w:sz w:val="24"/>
        </w:rPr>
      </w:pPr>
      <w:r>
        <w:rPr>
          <w:sz w:val="24"/>
        </w:rPr>
        <w:t>The Forum shall review the annual budget of Gymkhana and the program of its</w:t>
      </w:r>
      <w:r>
        <w:rPr>
          <w:spacing w:val="-18"/>
          <w:sz w:val="24"/>
        </w:rPr>
        <w:t> </w:t>
      </w:r>
      <w:r>
        <w:rPr>
          <w:sz w:val="24"/>
        </w:rPr>
        <w:t>activities.</w:t>
      </w:r>
    </w:p>
    <w:p>
      <w:pPr>
        <w:pStyle w:val="BodyText"/>
        <w:spacing w:before="2"/>
        <w:rPr>
          <w:sz w:val="31"/>
        </w:rPr>
      </w:pPr>
    </w:p>
    <w:p>
      <w:pPr>
        <w:pStyle w:val="ListParagraph"/>
        <w:numPr>
          <w:ilvl w:val="0"/>
          <w:numId w:val="7"/>
        </w:numPr>
        <w:tabs>
          <w:tab w:pos="522" w:val="left" w:leader="none"/>
        </w:tabs>
        <w:spacing w:line="276" w:lineRule="auto" w:before="0" w:after="0"/>
        <w:ind w:left="462" w:right="117" w:hanging="360"/>
        <w:jc w:val="both"/>
        <w:rPr>
          <w:sz w:val="24"/>
        </w:rPr>
      </w:pPr>
      <w:r>
        <w:rPr>
          <w:sz w:val="24"/>
        </w:rPr>
        <w:t>The Forum on behalf of General Body shall have the power to initiate and propose to the Rector any amendment to the Constitution. Any amendment to the Constitution can be passed only by at least two thirds majorities of the members present and voting, provided the number of votes in favour is in excess of 50% of the total membership of the</w:t>
      </w:r>
      <w:r>
        <w:rPr>
          <w:spacing w:val="-14"/>
          <w:sz w:val="24"/>
        </w:rPr>
        <w:t> </w:t>
      </w:r>
      <w:r>
        <w:rPr>
          <w:sz w:val="24"/>
        </w:rPr>
        <w:t>Forum.</w:t>
      </w:r>
    </w:p>
    <w:p>
      <w:pPr>
        <w:pStyle w:val="BodyText"/>
        <w:spacing w:before="6"/>
        <w:rPr>
          <w:sz w:val="27"/>
        </w:rPr>
      </w:pPr>
    </w:p>
    <w:p>
      <w:pPr>
        <w:pStyle w:val="ListParagraph"/>
        <w:numPr>
          <w:ilvl w:val="0"/>
          <w:numId w:val="7"/>
        </w:numPr>
        <w:tabs>
          <w:tab w:pos="462" w:val="left" w:leader="none"/>
        </w:tabs>
        <w:spacing w:line="276" w:lineRule="auto" w:before="0" w:after="0"/>
        <w:ind w:left="462" w:right="122" w:hanging="360"/>
        <w:jc w:val="left"/>
        <w:rPr>
          <w:sz w:val="24"/>
        </w:rPr>
      </w:pPr>
      <w:r>
        <w:rPr>
          <w:sz w:val="24"/>
        </w:rPr>
        <w:t>The Forum shall elect three (03) undergraduate representatives, one each for Social &amp; Cultural, Sports and Games,</w:t>
      </w:r>
      <w:r>
        <w:rPr>
          <w:spacing w:val="-5"/>
          <w:sz w:val="24"/>
        </w:rPr>
        <w:t> </w:t>
      </w:r>
      <w:r>
        <w:rPr>
          <w:spacing w:val="-4"/>
          <w:sz w:val="24"/>
        </w:rPr>
        <w:t>Technology.</w:t>
      </w:r>
    </w:p>
    <w:p>
      <w:pPr>
        <w:pStyle w:val="BodyText"/>
        <w:spacing w:before="5"/>
        <w:rPr>
          <w:sz w:val="27"/>
        </w:rPr>
      </w:pPr>
    </w:p>
    <w:p>
      <w:pPr>
        <w:pStyle w:val="ListParagraph"/>
        <w:numPr>
          <w:ilvl w:val="0"/>
          <w:numId w:val="7"/>
        </w:numPr>
        <w:tabs>
          <w:tab w:pos="462" w:val="left" w:leader="none"/>
        </w:tabs>
        <w:spacing w:line="276" w:lineRule="auto" w:before="0" w:after="0"/>
        <w:ind w:left="462" w:right="114" w:hanging="360"/>
        <w:jc w:val="both"/>
        <w:rPr>
          <w:sz w:val="24"/>
        </w:rPr>
      </w:pPr>
      <w:r>
        <w:rPr>
          <w:sz w:val="24"/>
        </w:rPr>
        <w:t>The Forum shall recommend for Presidential nomination three (03) student advisors, one each for Social &amp; Cultural, Sports &amp; Games, and Technology from the respective previous year’s General Secretaries.</w:t>
      </w:r>
    </w:p>
    <w:p>
      <w:pPr>
        <w:pStyle w:val="BodyText"/>
        <w:spacing w:before="5"/>
        <w:rPr>
          <w:sz w:val="27"/>
        </w:rPr>
      </w:pPr>
    </w:p>
    <w:p>
      <w:pPr>
        <w:pStyle w:val="ListParagraph"/>
        <w:numPr>
          <w:ilvl w:val="0"/>
          <w:numId w:val="7"/>
        </w:numPr>
        <w:tabs>
          <w:tab w:pos="462" w:val="left" w:leader="none"/>
        </w:tabs>
        <w:spacing w:line="240" w:lineRule="auto" w:before="0" w:after="0"/>
        <w:ind w:left="462" w:right="0" w:hanging="360"/>
        <w:jc w:val="left"/>
        <w:rPr>
          <w:sz w:val="24"/>
        </w:rPr>
      </w:pPr>
      <w:r>
        <w:rPr>
          <w:sz w:val="24"/>
        </w:rPr>
        <w:t>The Forum shall elect the Undergraduate representative to the institute</w:t>
      </w:r>
      <w:r>
        <w:rPr>
          <w:spacing w:val="-8"/>
          <w:sz w:val="24"/>
        </w:rPr>
        <w:t> </w:t>
      </w:r>
      <w:r>
        <w:rPr>
          <w:sz w:val="24"/>
        </w:rPr>
        <w:t>senate.</w:t>
      </w:r>
    </w:p>
    <w:p>
      <w:pPr>
        <w:pStyle w:val="BodyText"/>
        <w:spacing w:before="2"/>
        <w:rPr>
          <w:sz w:val="31"/>
        </w:rPr>
      </w:pPr>
    </w:p>
    <w:p>
      <w:pPr>
        <w:pStyle w:val="ListParagraph"/>
        <w:numPr>
          <w:ilvl w:val="0"/>
          <w:numId w:val="7"/>
        </w:numPr>
        <w:tabs>
          <w:tab w:pos="462" w:val="left" w:leader="none"/>
        </w:tabs>
        <w:spacing w:line="276" w:lineRule="auto" w:before="0" w:after="0"/>
        <w:ind w:left="462" w:right="112" w:hanging="360"/>
        <w:jc w:val="both"/>
        <w:rPr>
          <w:sz w:val="24"/>
        </w:rPr>
      </w:pPr>
      <w:r>
        <w:rPr>
          <w:sz w:val="24"/>
        </w:rPr>
        <w:t>The Students’ Forum shall ratify policy decisions taken by the students’ senate with regard to general student welfare, disciplinary policies on the campus. However, this duty does not extend to issues related to appointments and awards and other executive functions. A policy proposal of students’ senate stands ratified only when approved by 2/3rd majority of members present and voting. In a case where the Forum does not ratify a policy decision taken by the senate, the same proposal may not be initiated for a period of one year from the date of</w:t>
      </w:r>
      <w:r>
        <w:rPr>
          <w:spacing w:val="1"/>
          <w:sz w:val="24"/>
        </w:rPr>
        <w:t> </w:t>
      </w:r>
      <w:r>
        <w:rPr>
          <w:sz w:val="24"/>
        </w:rPr>
        <w:t>rejection.</w:t>
      </w:r>
    </w:p>
    <w:p>
      <w:pPr>
        <w:pStyle w:val="BodyText"/>
        <w:spacing w:before="4"/>
        <w:rPr>
          <w:sz w:val="27"/>
        </w:rPr>
      </w:pPr>
    </w:p>
    <w:p>
      <w:pPr>
        <w:pStyle w:val="Heading2"/>
        <w:numPr>
          <w:ilvl w:val="0"/>
          <w:numId w:val="5"/>
        </w:numPr>
        <w:tabs>
          <w:tab w:pos="342" w:val="left" w:leader="none"/>
        </w:tabs>
        <w:spacing w:line="240" w:lineRule="auto" w:before="0" w:after="0"/>
        <w:ind w:left="342" w:right="0" w:hanging="240"/>
        <w:jc w:val="left"/>
      </w:pPr>
      <w:r>
        <w:rPr/>
        <w:t>Students’</w:t>
      </w:r>
      <w:r>
        <w:rPr>
          <w:spacing w:val="-19"/>
        </w:rPr>
        <w:t> </w:t>
      </w:r>
      <w:r>
        <w:rPr/>
        <w:t>Senate</w:t>
      </w:r>
    </w:p>
    <w:p>
      <w:pPr>
        <w:pStyle w:val="BodyText"/>
        <w:spacing w:line="276" w:lineRule="auto" w:before="42"/>
        <w:ind w:left="101"/>
      </w:pPr>
      <w:r>
        <w:rPr/>
        <w:t>The students of IIIT Kalyani are an important part of the IIIT Community, and are therefore entitled to an active role in deciding its policies and priorities. To this end, we hereby</w:t>
      </w:r>
    </w:p>
    <w:p>
      <w:pPr>
        <w:spacing w:after="0" w:line="276" w:lineRule="auto"/>
        <w:sectPr>
          <w:pgSz w:w="11900" w:h="16840"/>
          <w:pgMar w:header="0" w:footer="946" w:top="1460" w:bottom="1140" w:left="1340" w:right="1320"/>
        </w:sectPr>
      </w:pPr>
    </w:p>
    <w:p>
      <w:pPr>
        <w:pStyle w:val="BodyText"/>
        <w:spacing w:line="276" w:lineRule="auto" w:before="70"/>
        <w:ind w:left="101" w:right="114"/>
        <w:jc w:val="both"/>
      </w:pPr>
      <w:r>
        <w:rPr/>
        <w:t>constitute a Students’ Senate to represent student interests; to promote student groups and organizations; and thereby promote student morale and interaction; and finally, to serve as a campus-wide forum for the expression and exchange of student ideas and opinions. The Senate is a permanently and continuously organized body with authority vested in its representatives and elected officers and officials. This Senate shall also be responsible for any and all matters relating to student welfare as well as the appointment of any groups or delegates to conferences representing IIIT Kalyani’s student body.</w:t>
      </w:r>
    </w:p>
    <w:p>
      <w:pPr>
        <w:pStyle w:val="BodyText"/>
        <w:spacing w:before="3"/>
        <w:rPr>
          <w:sz w:val="27"/>
        </w:rPr>
      </w:pPr>
    </w:p>
    <w:p>
      <w:pPr>
        <w:pStyle w:val="Heading2"/>
        <w:spacing w:before="1"/>
        <w:jc w:val="both"/>
      </w:pPr>
      <w:r>
        <w:rPr/>
        <w:t>Composition</w:t>
      </w:r>
    </w:p>
    <w:p>
      <w:pPr>
        <w:pStyle w:val="ListParagraph"/>
        <w:numPr>
          <w:ilvl w:val="0"/>
          <w:numId w:val="8"/>
        </w:numPr>
        <w:tabs>
          <w:tab w:pos="704" w:val="left" w:leader="none"/>
        </w:tabs>
        <w:spacing w:line="240" w:lineRule="auto" w:before="42" w:after="0"/>
        <w:ind w:left="703" w:right="0" w:hanging="301"/>
        <w:jc w:val="left"/>
        <w:rPr>
          <w:sz w:val="24"/>
        </w:rPr>
      </w:pPr>
      <w:r>
        <w:rPr>
          <w:spacing w:val="-4"/>
          <w:sz w:val="24"/>
        </w:rPr>
        <w:t>Vice </w:t>
      </w:r>
      <w:r>
        <w:rPr>
          <w:sz w:val="24"/>
        </w:rPr>
        <w:t>President</w:t>
      </w:r>
      <w:r>
        <w:rPr>
          <w:spacing w:val="3"/>
          <w:sz w:val="24"/>
        </w:rPr>
        <w:t> </w:t>
      </w:r>
      <w:r>
        <w:rPr>
          <w:sz w:val="24"/>
        </w:rPr>
        <w:t>(Chair)</w:t>
      </w:r>
    </w:p>
    <w:p>
      <w:pPr>
        <w:pStyle w:val="ListParagraph"/>
        <w:numPr>
          <w:ilvl w:val="0"/>
          <w:numId w:val="8"/>
        </w:numPr>
        <w:tabs>
          <w:tab w:pos="716" w:val="left" w:leader="none"/>
        </w:tabs>
        <w:spacing w:line="240" w:lineRule="auto" w:before="0" w:after="0"/>
        <w:ind w:left="715" w:right="0" w:hanging="313"/>
        <w:jc w:val="left"/>
        <w:rPr>
          <w:sz w:val="24"/>
        </w:rPr>
      </w:pPr>
      <w:r>
        <w:rPr>
          <w:sz w:val="24"/>
        </w:rPr>
        <w:t>UG Representative to Institute Senate (Secretary)</w:t>
      </w:r>
    </w:p>
    <w:p>
      <w:pPr>
        <w:pStyle w:val="ListParagraph"/>
        <w:numPr>
          <w:ilvl w:val="0"/>
          <w:numId w:val="8"/>
        </w:numPr>
        <w:tabs>
          <w:tab w:pos="722" w:val="left" w:leader="none"/>
        </w:tabs>
        <w:spacing w:line="240" w:lineRule="auto" w:before="0" w:after="0"/>
        <w:ind w:left="721" w:right="0" w:hanging="319"/>
        <w:jc w:val="left"/>
        <w:rPr>
          <w:sz w:val="24"/>
        </w:rPr>
      </w:pPr>
      <w:r>
        <w:rPr>
          <w:sz w:val="24"/>
        </w:rPr>
        <w:t>President or General Secretary of each Hall of</w:t>
      </w:r>
      <w:r>
        <w:rPr>
          <w:spacing w:val="-1"/>
          <w:sz w:val="24"/>
        </w:rPr>
        <w:t> </w:t>
      </w:r>
      <w:r>
        <w:rPr>
          <w:sz w:val="24"/>
        </w:rPr>
        <w:t>Residence</w:t>
      </w:r>
    </w:p>
    <w:p>
      <w:pPr>
        <w:pStyle w:val="ListParagraph"/>
        <w:numPr>
          <w:ilvl w:val="0"/>
          <w:numId w:val="8"/>
        </w:numPr>
        <w:tabs>
          <w:tab w:pos="694" w:val="left" w:leader="none"/>
        </w:tabs>
        <w:spacing w:line="240" w:lineRule="auto" w:before="0" w:after="0"/>
        <w:ind w:left="693" w:right="0" w:hanging="291"/>
        <w:jc w:val="left"/>
        <w:rPr>
          <w:sz w:val="24"/>
        </w:rPr>
      </w:pPr>
      <w:r>
        <w:rPr>
          <w:sz w:val="24"/>
        </w:rPr>
        <w:t>Second Senate Members of all Halls of Residence</w:t>
      </w:r>
    </w:p>
    <w:p>
      <w:pPr>
        <w:pStyle w:val="BodyText"/>
        <w:spacing w:before="5"/>
        <w:rPr>
          <w:sz w:val="27"/>
        </w:rPr>
      </w:pPr>
    </w:p>
    <w:p>
      <w:pPr>
        <w:pStyle w:val="Heading2"/>
        <w:jc w:val="both"/>
      </w:pPr>
      <w:r>
        <w:rPr/>
        <w:t>Institute Senate</w:t>
      </w:r>
    </w:p>
    <w:p>
      <w:pPr>
        <w:pStyle w:val="BodyText"/>
        <w:spacing w:line="276" w:lineRule="auto" w:before="42"/>
        <w:ind w:left="101" w:right="123"/>
        <w:jc w:val="both"/>
      </w:pPr>
      <w:r>
        <w:rPr>
          <w:b/>
        </w:rPr>
        <w:t>Chair: </w:t>
      </w:r>
      <w:r>
        <w:rPr/>
        <w:t>In the absence of the Vice President, the President (TSG) chairs the meeting of the students’ senate. In addition, the President (TSG) at his will can choose to chair any of the meetings of Students’ Senate.</w:t>
      </w:r>
    </w:p>
    <w:p>
      <w:pPr>
        <w:pStyle w:val="BodyText"/>
        <w:spacing w:line="276" w:lineRule="auto"/>
        <w:ind w:left="101" w:right="114"/>
        <w:jc w:val="both"/>
      </w:pPr>
      <w:r>
        <w:rPr>
          <w:b/>
        </w:rPr>
        <w:t>Secretary: </w:t>
      </w:r>
      <w:r>
        <w:rPr/>
        <w:t>In the absence of UG Representative, the senate may elect a secretary from amongst the senators to serve in the meeting, by a majority vote.</w:t>
      </w:r>
    </w:p>
    <w:p>
      <w:pPr>
        <w:pStyle w:val="BodyText"/>
        <w:spacing w:line="276" w:lineRule="auto"/>
        <w:ind w:left="101" w:right="118"/>
        <w:jc w:val="both"/>
      </w:pPr>
      <w:r>
        <w:rPr/>
        <w:t>In addition to the given composition, each hall may invite a maximum of one extra member. The member can be invited on grounds of his/her expertise in the matter of discussion however the extra member does not possess voting rights.</w:t>
      </w:r>
    </w:p>
    <w:p>
      <w:pPr>
        <w:pStyle w:val="BodyText"/>
        <w:spacing w:before="3"/>
        <w:rPr>
          <w:sz w:val="27"/>
        </w:rPr>
      </w:pPr>
    </w:p>
    <w:p>
      <w:pPr>
        <w:pStyle w:val="Heading2"/>
      </w:pPr>
      <w:r>
        <w:rPr/>
        <w:t>Meetings</w:t>
      </w:r>
    </w:p>
    <w:p>
      <w:pPr>
        <w:pStyle w:val="BodyText"/>
        <w:spacing w:line="276" w:lineRule="auto" w:before="42"/>
        <w:ind w:left="101" w:right="130"/>
        <w:jc w:val="both"/>
      </w:pPr>
      <w:r>
        <w:rPr/>
        <w:t>The Students’ Senate must meet at least thrice a semester or/and when initiated by the </w:t>
      </w:r>
      <w:r>
        <w:rPr>
          <w:spacing w:val="-3"/>
        </w:rPr>
        <w:t>chair. </w:t>
      </w:r>
      <w:r>
        <w:rPr/>
        <w:t>Meetings on the following occasions are highly</w:t>
      </w:r>
      <w:r>
        <w:rPr>
          <w:spacing w:val="-1"/>
        </w:rPr>
        <w:t> </w:t>
      </w:r>
      <w:r>
        <w:rPr/>
        <w:t>recommended:</w:t>
      </w:r>
    </w:p>
    <w:p>
      <w:pPr>
        <w:pStyle w:val="ListParagraph"/>
        <w:numPr>
          <w:ilvl w:val="1"/>
          <w:numId w:val="8"/>
        </w:numPr>
        <w:tabs>
          <w:tab w:pos="1030" w:val="left" w:leader="none"/>
        </w:tabs>
        <w:spacing w:line="240" w:lineRule="auto" w:before="0" w:after="0"/>
        <w:ind w:left="1062" w:right="557" w:hanging="240"/>
        <w:jc w:val="left"/>
        <w:rPr>
          <w:sz w:val="24"/>
        </w:rPr>
      </w:pPr>
      <w:r>
        <w:rPr>
          <w:sz w:val="24"/>
        </w:rPr>
        <w:t>Before Institute and Gymkhana Functions to review the proceedings and</w:t>
      </w:r>
      <w:r>
        <w:rPr>
          <w:spacing w:val="-21"/>
          <w:sz w:val="24"/>
        </w:rPr>
        <w:t> </w:t>
      </w:r>
      <w:r>
        <w:rPr>
          <w:sz w:val="24"/>
        </w:rPr>
        <w:t>ensure healthy student</w:t>
      </w:r>
      <w:r>
        <w:rPr>
          <w:spacing w:val="-2"/>
          <w:sz w:val="24"/>
        </w:rPr>
        <w:t> </w:t>
      </w:r>
      <w:r>
        <w:rPr>
          <w:sz w:val="24"/>
        </w:rPr>
        <w:t>participation.</w:t>
      </w:r>
    </w:p>
    <w:p>
      <w:pPr>
        <w:pStyle w:val="ListParagraph"/>
        <w:numPr>
          <w:ilvl w:val="1"/>
          <w:numId w:val="8"/>
        </w:numPr>
        <w:tabs>
          <w:tab w:pos="1156" w:val="left" w:leader="none"/>
        </w:tabs>
        <w:spacing w:line="240" w:lineRule="auto" w:before="0" w:after="0"/>
        <w:ind w:left="1155" w:right="0" w:hanging="333"/>
        <w:jc w:val="left"/>
        <w:rPr>
          <w:sz w:val="24"/>
        </w:rPr>
      </w:pPr>
      <w:r>
        <w:rPr>
          <w:sz w:val="24"/>
        </w:rPr>
        <w:t>Before Illumination and Rangoli to discuss the rules and</w:t>
      </w:r>
      <w:r>
        <w:rPr>
          <w:spacing w:val="-4"/>
          <w:sz w:val="24"/>
        </w:rPr>
        <w:t> </w:t>
      </w:r>
      <w:r>
        <w:rPr>
          <w:sz w:val="24"/>
        </w:rPr>
        <w:t>regulations</w:t>
      </w:r>
    </w:p>
    <w:p>
      <w:pPr>
        <w:pStyle w:val="ListParagraph"/>
        <w:numPr>
          <w:ilvl w:val="1"/>
          <w:numId w:val="8"/>
        </w:numPr>
        <w:tabs>
          <w:tab w:pos="1162" w:val="left" w:leader="none"/>
        </w:tabs>
        <w:spacing w:line="240" w:lineRule="auto" w:before="0" w:after="0"/>
        <w:ind w:left="1161" w:right="0" w:hanging="339"/>
        <w:jc w:val="left"/>
        <w:rPr>
          <w:sz w:val="24"/>
        </w:rPr>
      </w:pPr>
      <w:r>
        <w:rPr>
          <w:sz w:val="24"/>
        </w:rPr>
        <w:t>Before College fest to make security</w:t>
      </w:r>
      <w:r>
        <w:rPr>
          <w:spacing w:val="-1"/>
          <w:sz w:val="24"/>
        </w:rPr>
        <w:t> </w:t>
      </w:r>
      <w:r>
        <w:rPr>
          <w:sz w:val="24"/>
        </w:rPr>
        <w:t>plans.</w:t>
      </w:r>
    </w:p>
    <w:p>
      <w:pPr>
        <w:pStyle w:val="BodyText"/>
        <w:spacing w:before="10"/>
        <w:rPr>
          <w:sz w:val="23"/>
        </w:rPr>
      </w:pPr>
    </w:p>
    <w:p>
      <w:pPr>
        <w:pStyle w:val="BodyText"/>
        <w:spacing w:line="276" w:lineRule="auto" w:before="1"/>
        <w:ind w:left="101" w:right="119"/>
        <w:jc w:val="both"/>
      </w:pPr>
      <w:r>
        <w:rPr/>
        <w:t>Requisition meeting of the students’ senate may be convened on request in writing by one- third of its members.</w:t>
      </w:r>
    </w:p>
    <w:p>
      <w:pPr>
        <w:pStyle w:val="BodyText"/>
        <w:spacing w:before="4"/>
        <w:rPr>
          <w:sz w:val="27"/>
        </w:rPr>
      </w:pPr>
    </w:p>
    <w:p>
      <w:pPr>
        <w:pStyle w:val="Heading2"/>
      </w:pPr>
      <w:r>
        <w:rPr/>
        <w:t>Quorum: 50% of the membership</w:t>
      </w:r>
    </w:p>
    <w:p>
      <w:pPr>
        <w:pStyle w:val="BodyText"/>
        <w:spacing w:line="276" w:lineRule="auto" w:before="42"/>
        <w:ind w:left="101" w:right="115"/>
        <w:jc w:val="both"/>
      </w:pPr>
      <w:r>
        <w:rPr/>
        <w:t>Meetings have to be called with a notice of a minimum of forty eight (48) hours in writing. In addition the chairman may call an extra ordinary meeting of the senate at a short notice.</w:t>
      </w:r>
    </w:p>
    <w:p>
      <w:pPr>
        <w:pStyle w:val="BodyText"/>
        <w:spacing w:before="7"/>
        <w:rPr>
          <w:sz w:val="19"/>
        </w:rPr>
      </w:pPr>
    </w:p>
    <w:p>
      <w:pPr>
        <w:spacing w:after="0"/>
        <w:rPr>
          <w:sz w:val="19"/>
        </w:rPr>
        <w:sectPr>
          <w:pgSz w:w="11900" w:h="16840"/>
          <w:pgMar w:header="0" w:footer="946" w:top="1460" w:bottom="1140" w:left="1340" w:right="1320"/>
        </w:sectPr>
      </w:pPr>
    </w:p>
    <w:p>
      <w:pPr>
        <w:pStyle w:val="Heading2"/>
        <w:spacing w:before="90"/>
      </w:pPr>
      <w:r>
        <w:rPr/>
        <w:t>Role</w:t>
      </w:r>
    </w:p>
    <w:p>
      <w:pPr>
        <w:pStyle w:val="BodyText"/>
        <w:spacing w:before="6"/>
        <w:rPr>
          <w:b/>
          <w:sz w:val="35"/>
        </w:rPr>
      </w:pPr>
      <w:r>
        <w:rPr/>
        <w:br w:type="column"/>
      </w:r>
      <w:r>
        <w:rPr>
          <w:b/>
          <w:sz w:val="35"/>
        </w:rPr>
      </w:r>
    </w:p>
    <w:p>
      <w:pPr>
        <w:pStyle w:val="ListParagraph"/>
        <w:numPr>
          <w:ilvl w:val="0"/>
          <w:numId w:val="9"/>
        </w:numPr>
        <w:tabs>
          <w:tab w:pos="304" w:val="left" w:leader="none"/>
        </w:tabs>
        <w:spacing w:line="276" w:lineRule="auto" w:before="0" w:after="0"/>
        <w:ind w:left="402" w:right="673" w:hanging="300"/>
        <w:jc w:val="left"/>
        <w:rPr>
          <w:sz w:val="24"/>
        </w:rPr>
      </w:pPr>
      <w:r>
        <w:rPr>
          <w:spacing w:val="-9"/>
          <w:sz w:val="24"/>
        </w:rPr>
        <w:t>To </w:t>
      </w:r>
      <w:r>
        <w:rPr>
          <w:sz w:val="24"/>
        </w:rPr>
        <w:t>advice the </w:t>
      </w:r>
      <w:r>
        <w:rPr>
          <w:spacing w:val="-5"/>
          <w:sz w:val="24"/>
        </w:rPr>
        <w:t>Vice </w:t>
      </w:r>
      <w:r>
        <w:rPr>
          <w:sz w:val="24"/>
        </w:rPr>
        <w:t>President on various matters relating to Halls of Residence, Disciplinary issues and general welfare of the student</w:t>
      </w:r>
      <w:r>
        <w:rPr>
          <w:spacing w:val="-5"/>
          <w:sz w:val="24"/>
        </w:rPr>
        <w:t> </w:t>
      </w:r>
      <w:r>
        <w:rPr>
          <w:spacing w:val="-4"/>
          <w:sz w:val="24"/>
        </w:rPr>
        <w:t>body.</w:t>
      </w:r>
    </w:p>
    <w:p>
      <w:pPr>
        <w:pStyle w:val="ListParagraph"/>
        <w:numPr>
          <w:ilvl w:val="0"/>
          <w:numId w:val="9"/>
        </w:numPr>
        <w:tabs>
          <w:tab w:pos="376" w:val="left" w:leader="none"/>
        </w:tabs>
        <w:spacing w:line="276" w:lineRule="auto" w:before="0" w:after="0"/>
        <w:ind w:left="402" w:right="425" w:hanging="300"/>
        <w:jc w:val="left"/>
        <w:rPr>
          <w:sz w:val="24"/>
        </w:rPr>
      </w:pPr>
      <w:r>
        <w:rPr>
          <w:sz w:val="24"/>
        </w:rPr>
        <w:t>Onetime nomination of a standing panel of eight (08) members for the</w:t>
      </w:r>
      <w:r>
        <w:rPr>
          <w:spacing w:val="-19"/>
          <w:sz w:val="24"/>
        </w:rPr>
        <w:t> </w:t>
      </w:r>
      <w:r>
        <w:rPr>
          <w:sz w:val="24"/>
        </w:rPr>
        <w:t>Students’ Court while ensuring that these members represent all three spheres of extracurricular activities (Sports, Social-Cultural and Technology)</w:t>
      </w:r>
      <w:r>
        <w:rPr>
          <w:spacing w:val="-15"/>
          <w:sz w:val="24"/>
        </w:rPr>
        <w:t> </w:t>
      </w:r>
      <w:r>
        <w:rPr>
          <w:spacing w:val="-3"/>
          <w:sz w:val="24"/>
        </w:rPr>
        <w:t>fairly.</w:t>
      </w:r>
    </w:p>
    <w:p>
      <w:pPr>
        <w:spacing w:after="0" w:line="276" w:lineRule="auto"/>
        <w:jc w:val="left"/>
        <w:rPr>
          <w:sz w:val="24"/>
        </w:rPr>
        <w:sectPr>
          <w:type w:val="continuous"/>
          <w:pgSz w:w="11900" w:h="16840"/>
          <w:pgMar w:top="1540" w:bottom="280" w:left="1340" w:right="1320"/>
          <w:cols w:num="2" w:equalWidth="0">
            <w:col w:w="609" w:space="111"/>
            <w:col w:w="8520"/>
          </w:cols>
        </w:sectPr>
      </w:pPr>
    </w:p>
    <w:p>
      <w:pPr>
        <w:pStyle w:val="ListParagraph"/>
        <w:numPr>
          <w:ilvl w:val="0"/>
          <w:numId w:val="9"/>
        </w:numPr>
        <w:tabs>
          <w:tab w:pos="1162" w:val="left" w:leader="none"/>
        </w:tabs>
        <w:spacing w:line="276" w:lineRule="auto" w:before="70" w:after="0"/>
        <w:ind w:left="1177" w:right="151" w:hanging="355"/>
        <w:jc w:val="left"/>
        <w:rPr>
          <w:sz w:val="24"/>
        </w:rPr>
      </w:pPr>
      <w:r>
        <w:rPr>
          <w:sz w:val="24"/>
        </w:rPr>
        <w:t>Discuss the matters of students’ welfare and interest and initiate proposals related to the general body for implementation by the institute through the </w:t>
      </w:r>
      <w:r>
        <w:rPr>
          <w:spacing w:val="-4"/>
          <w:sz w:val="24"/>
        </w:rPr>
        <w:t>Vice </w:t>
      </w:r>
      <w:r>
        <w:rPr>
          <w:sz w:val="24"/>
        </w:rPr>
        <w:t>President. The proposal might be initiated by any of the</w:t>
      </w:r>
      <w:r>
        <w:rPr>
          <w:spacing w:val="-1"/>
          <w:sz w:val="24"/>
        </w:rPr>
        <w:t> </w:t>
      </w:r>
      <w:r>
        <w:rPr>
          <w:sz w:val="24"/>
        </w:rPr>
        <w:t>senators.</w:t>
      </w:r>
    </w:p>
    <w:p>
      <w:pPr>
        <w:pStyle w:val="ListParagraph"/>
        <w:numPr>
          <w:ilvl w:val="0"/>
          <w:numId w:val="9"/>
        </w:numPr>
        <w:tabs>
          <w:tab w:pos="1150" w:val="left" w:leader="none"/>
        </w:tabs>
        <w:spacing w:line="240" w:lineRule="auto" w:before="0" w:after="0"/>
        <w:ind w:left="1149" w:right="0" w:hanging="327"/>
        <w:jc w:val="left"/>
        <w:rPr>
          <w:sz w:val="24"/>
        </w:rPr>
      </w:pPr>
      <w:r>
        <w:rPr>
          <w:sz w:val="24"/>
        </w:rPr>
        <w:t>Students for Institute</w:t>
      </w:r>
      <w:r>
        <w:rPr>
          <w:spacing w:val="-2"/>
          <w:sz w:val="24"/>
        </w:rPr>
        <w:t> </w:t>
      </w:r>
      <w:r>
        <w:rPr>
          <w:sz w:val="24"/>
        </w:rPr>
        <w:t>Prizes.</w:t>
      </w:r>
    </w:p>
    <w:p>
      <w:pPr>
        <w:pStyle w:val="ListParagraph"/>
        <w:numPr>
          <w:ilvl w:val="0"/>
          <w:numId w:val="9"/>
        </w:numPr>
        <w:tabs>
          <w:tab w:pos="1142" w:val="left" w:leader="none"/>
        </w:tabs>
        <w:spacing w:line="240" w:lineRule="auto" w:before="40" w:after="0"/>
        <w:ind w:left="1141" w:right="0" w:hanging="319"/>
        <w:jc w:val="left"/>
        <w:rPr>
          <w:sz w:val="24"/>
        </w:rPr>
      </w:pPr>
      <w:r>
        <w:rPr>
          <w:sz w:val="24"/>
        </w:rPr>
        <w:t>Review rules for Illumination and</w:t>
      </w:r>
      <w:r>
        <w:rPr>
          <w:spacing w:val="-1"/>
          <w:sz w:val="24"/>
        </w:rPr>
        <w:t> </w:t>
      </w:r>
      <w:r>
        <w:rPr>
          <w:sz w:val="24"/>
        </w:rPr>
        <w:t>Contest.</w:t>
      </w:r>
    </w:p>
    <w:p>
      <w:pPr>
        <w:pStyle w:val="BodyText"/>
        <w:spacing w:before="1"/>
        <w:rPr>
          <w:sz w:val="31"/>
        </w:rPr>
      </w:pPr>
    </w:p>
    <w:p>
      <w:pPr>
        <w:pStyle w:val="Heading2"/>
        <w:numPr>
          <w:ilvl w:val="0"/>
          <w:numId w:val="5"/>
        </w:numPr>
        <w:tabs>
          <w:tab w:pos="342" w:val="left" w:leader="none"/>
        </w:tabs>
        <w:spacing w:line="240" w:lineRule="auto" w:before="0" w:after="0"/>
        <w:ind w:left="342" w:right="0" w:hanging="240"/>
        <w:jc w:val="both"/>
      </w:pPr>
      <w:r>
        <w:rPr/>
        <w:t>Elected Office</w:t>
      </w:r>
      <w:r>
        <w:rPr>
          <w:spacing w:val="-2"/>
        </w:rPr>
        <w:t> </w:t>
      </w:r>
      <w:r>
        <w:rPr/>
        <w:t>-bearers</w:t>
      </w:r>
    </w:p>
    <w:p>
      <w:pPr>
        <w:pStyle w:val="BodyText"/>
        <w:spacing w:before="42"/>
        <w:ind w:left="101"/>
        <w:jc w:val="both"/>
      </w:pPr>
      <w:r>
        <w:rPr/>
        <w:t>The General Body shall elect representatives for the following offices:</w:t>
      </w:r>
    </w:p>
    <w:p>
      <w:pPr>
        <w:pStyle w:val="ListParagraph"/>
        <w:numPr>
          <w:ilvl w:val="0"/>
          <w:numId w:val="10"/>
        </w:numPr>
        <w:tabs>
          <w:tab w:pos="764" w:val="left" w:leader="none"/>
        </w:tabs>
        <w:spacing w:line="240" w:lineRule="auto" w:before="40" w:after="0"/>
        <w:ind w:left="763" w:right="0" w:hanging="301"/>
        <w:jc w:val="left"/>
        <w:rPr>
          <w:sz w:val="24"/>
        </w:rPr>
      </w:pPr>
      <w:r>
        <w:rPr>
          <w:spacing w:val="-4"/>
          <w:sz w:val="24"/>
        </w:rPr>
        <w:t>Vice</w:t>
      </w:r>
      <w:r>
        <w:rPr>
          <w:sz w:val="24"/>
        </w:rPr>
        <w:t> President</w:t>
      </w:r>
    </w:p>
    <w:p>
      <w:pPr>
        <w:pStyle w:val="ListParagraph"/>
        <w:numPr>
          <w:ilvl w:val="0"/>
          <w:numId w:val="10"/>
        </w:numPr>
        <w:tabs>
          <w:tab w:pos="776" w:val="left" w:leader="none"/>
        </w:tabs>
        <w:spacing w:line="240" w:lineRule="auto" w:before="0" w:after="0"/>
        <w:ind w:left="775" w:right="0" w:hanging="313"/>
        <w:jc w:val="left"/>
        <w:rPr>
          <w:sz w:val="24"/>
        </w:rPr>
      </w:pPr>
      <w:r>
        <w:rPr>
          <w:sz w:val="24"/>
        </w:rPr>
        <w:t>General Secretaries (Sports &amp;</w:t>
      </w:r>
      <w:r>
        <w:rPr>
          <w:spacing w:val="-1"/>
          <w:sz w:val="24"/>
        </w:rPr>
        <w:t> </w:t>
      </w:r>
      <w:r>
        <w:rPr>
          <w:sz w:val="24"/>
        </w:rPr>
        <w:t>Games)</w:t>
      </w:r>
    </w:p>
    <w:p>
      <w:pPr>
        <w:pStyle w:val="ListParagraph"/>
        <w:numPr>
          <w:ilvl w:val="0"/>
          <w:numId w:val="10"/>
        </w:numPr>
        <w:tabs>
          <w:tab w:pos="782" w:val="left" w:leader="none"/>
        </w:tabs>
        <w:spacing w:line="240" w:lineRule="auto" w:before="0" w:after="0"/>
        <w:ind w:left="781" w:right="0" w:hanging="319"/>
        <w:jc w:val="left"/>
        <w:rPr>
          <w:sz w:val="24"/>
        </w:rPr>
      </w:pPr>
      <w:r>
        <w:rPr>
          <w:sz w:val="24"/>
        </w:rPr>
        <w:t>General Secretaries (Social &amp;</w:t>
      </w:r>
      <w:r>
        <w:rPr>
          <w:spacing w:val="-2"/>
          <w:sz w:val="24"/>
        </w:rPr>
        <w:t> </w:t>
      </w:r>
      <w:r>
        <w:rPr>
          <w:sz w:val="24"/>
        </w:rPr>
        <w:t>Cultural)</w:t>
      </w:r>
    </w:p>
    <w:p>
      <w:pPr>
        <w:pStyle w:val="ListParagraph"/>
        <w:numPr>
          <w:ilvl w:val="0"/>
          <w:numId w:val="10"/>
        </w:numPr>
        <w:tabs>
          <w:tab w:pos="754" w:val="left" w:leader="none"/>
        </w:tabs>
        <w:spacing w:line="240" w:lineRule="auto" w:before="0" w:after="0"/>
        <w:ind w:left="753" w:right="0" w:hanging="291"/>
        <w:jc w:val="left"/>
        <w:rPr>
          <w:sz w:val="24"/>
        </w:rPr>
      </w:pPr>
      <w:r>
        <w:rPr>
          <w:sz w:val="24"/>
        </w:rPr>
        <w:t>Secretaries of the following Subcommittees (Sports &amp;</w:t>
      </w:r>
      <w:r>
        <w:rPr>
          <w:spacing w:val="-3"/>
          <w:sz w:val="24"/>
        </w:rPr>
        <w:t> </w:t>
      </w:r>
      <w:r>
        <w:rPr>
          <w:sz w:val="24"/>
        </w:rPr>
        <w:t>games):</w:t>
      </w:r>
    </w:p>
    <w:p>
      <w:pPr>
        <w:pStyle w:val="ListParagraph"/>
        <w:numPr>
          <w:ilvl w:val="1"/>
          <w:numId w:val="10"/>
        </w:numPr>
        <w:tabs>
          <w:tab w:pos="1070" w:val="left" w:leader="none"/>
        </w:tabs>
        <w:spacing w:line="240" w:lineRule="auto" w:before="0" w:after="0"/>
        <w:ind w:left="1069" w:right="0" w:hanging="247"/>
        <w:jc w:val="left"/>
        <w:rPr>
          <w:sz w:val="24"/>
        </w:rPr>
      </w:pPr>
      <w:r>
        <w:rPr>
          <w:sz w:val="24"/>
        </w:rPr>
        <w:t>Football b) Cricket c) Indoor Games d) </w:t>
      </w:r>
      <w:r>
        <w:rPr>
          <w:spacing w:val="-4"/>
          <w:sz w:val="24"/>
        </w:rPr>
        <w:t>Volleyball </w:t>
      </w:r>
      <w:r>
        <w:rPr>
          <w:sz w:val="24"/>
        </w:rPr>
        <w:t>e) Badminton f)</w:t>
      </w:r>
      <w:r>
        <w:rPr>
          <w:spacing w:val="-19"/>
          <w:sz w:val="24"/>
        </w:rPr>
        <w:t> </w:t>
      </w:r>
      <w:r>
        <w:rPr>
          <w:sz w:val="24"/>
        </w:rPr>
        <w:t>Athletics</w:t>
      </w:r>
    </w:p>
    <w:p>
      <w:pPr>
        <w:pStyle w:val="ListParagraph"/>
        <w:numPr>
          <w:ilvl w:val="0"/>
          <w:numId w:val="10"/>
        </w:numPr>
        <w:tabs>
          <w:tab w:pos="746" w:val="left" w:leader="none"/>
        </w:tabs>
        <w:spacing w:line="240" w:lineRule="auto" w:before="0" w:after="0"/>
        <w:ind w:left="745" w:right="0" w:hanging="283"/>
        <w:jc w:val="left"/>
        <w:rPr>
          <w:sz w:val="24"/>
        </w:rPr>
      </w:pPr>
      <w:r>
        <w:rPr>
          <w:sz w:val="24"/>
        </w:rPr>
        <w:t>Secretaries of the following Subcommittees (Social &amp;</w:t>
      </w:r>
      <w:r>
        <w:rPr>
          <w:spacing w:val="-4"/>
          <w:sz w:val="24"/>
        </w:rPr>
        <w:t> </w:t>
      </w:r>
      <w:r>
        <w:rPr>
          <w:sz w:val="24"/>
        </w:rPr>
        <w:t>Cultural):</w:t>
      </w:r>
    </w:p>
    <w:p>
      <w:pPr>
        <w:pStyle w:val="ListParagraph"/>
        <w:numPr>
          <w:ilvl w:val="1"/>
          <w:numId w:val="10"/>
        </w:numPr>
        <w:tabs>
          <w:tab w:pos="1070" w:val="left" w:leader="none"/>
        </w:tabs>
        <w:spacing w:line="240" w:lineRule="auto" w:before="0" w:after="0"/>
        <w:ind w:left="1069" w:right="0" w:hanging="247"/>
        <w:jc w:val="left"/>
        <w:rPr>
          <w:sz w:val="24"/>
        </w:rPr>
      </w:pPr>
      <w:r>
        <w:rPr>
          <w:sz w:val="24"/>
        </w:rPr>
        <w:t>Dramatics club b) Dance club c) Literary club d) Films &amp; Photography</w:t>
      </w:r>
      <w:r>
        <w:rPr>
          <w:spacing w:val="-7"/>
          <w:sz w:val="24"/>
        </w:rPr>
        <w:t> </w:t>
      </w:r>
      <w:r>
        <w:rPr>
          <w:sz w:val="24"/>
        </w:rPr>
        <w:t>club</w:t>
      </w:r>
    </w:p>
    <w:p>
      <w:pPr>
        <w:pStyle w:val="BodyText"/>
        <w:spacing w:before="42"/>
        <w:ind w:left="822"/>
      </w:pPr>
      <w:r>
        <w:rPr/>
        <w:t>e) Music club</w:t>
      </w:r>
    </w:p>
    <w:p>
      <w:pPr>
        <w:pStyle w:val="ListParagraph"/>
        <w:numPr>
          <w:ilvl w:val="0"/>
          <w:numId w:val="10"/>
        </w:numPr>
        <w:tabs>
          <w:tab w:pos="830" w:val="left" w:leader="none"/>
        </w:tabs>
        <w:spacing w:line="240" w:lineRule="auto" w:before="40" w:after="0"/>
        <w:ind w:left="829" w:right="0" w:hanging="367"/>
        <w:jc w:val="left"/>
        <w:rPr>
          <w:sz w:val="24"/>
        </w:rPr>
      </w:pPr>
      <w:r>
        <w:rPr>
          <w:sz w:val="24"/>
        </w:rPr>
        <w:t>Secretaries of the following Subcommittees</w:t>
      </w:r>
      <w:r>
        <w:rPr>
          <w:spacing w:val="-3"/>
          <w:sz w:val="24"/>
        </w:rPr>
        <w:t> </w:t>
      </w:r>
      <w:r>
        <w:rPr>
          <w:sz w:val="24"/>
        </w:rPr>
        <w:t>(Technology):</w:t>
      </w:r>
    </w:p>
    <w:p>
      <w:pPr>
        <w:pStyle w:val="ListParagraph"/>
        <w:numPr>
          <w:ilvl w:val="1"/>
          <w:numId w:val="10"/>
        </w:numPr>
        <w:tabs>
          <w:tab w:pos="1130" w:val="left" w:leader="none"/>
        </w:tabs>
        <w:spacing w:line="240" w:lineRule="auto" w:before="0" w:after="0"/>
        <w:ind w:left="1129" w:right="0" w:hanging="247"/>
        <w:jc w:val="left"/>
        <w:rPr>
          <w:sz w:val="24"/>
        </w:rPr>
      </w:pPr>
      <w:r>
        <w:rPr>
          <w:sz w:val="24"/>
        </w:rPr>
        <w:t>Knowledge Events b) Application Events c) Innovation</w:t>
      </w:r>
      <w:r>
        <w:rPr>
          <w:spacing w:val="-14"/>
          <w:sz w:val="24"/>
        </w:rPr>
        <w:t> </w:t>
      </w:r>
      <w:r>
        <w:rPr>
          <w:sz w:val="24"/>
        </w:rPr>
        <w:t>Events</w:t>
      </w:r>
    </w:p>
    <w:p>
      <w:pPr>
        <w:pStyle w:val="BodyText"/>
        <w:spacing w:before="3"/>
        <w:rPr>
          <w:sz w:val="29"/>
        </w:rPr>
      </w:pPr>
    </w:p>
    <w:p>
      <w:pPr>
        <w:pStyle w:val="BodyText"/>
        <w:spacing w:line="276" w:lineRule="auto"/>
        <w:ind w:left="101"/>
      </w:pPr>
      <w:r>
        <w:rPr/>
        <w:t>In addition to the representatives elected by the General Body the following Representatives elected by the Students’ Forum and Students Senate on behalf of the General Body.</w:t>
      </w:r>
    </w:p>
    <w:p>
      <w:pPr>
        <w:pStyle w:val="ListParagraph"/>
        <w:numPr>
          <w:ilvl w:val="0"/>
          <w:numId w:val="11"/>
        </w:numPr>
        <w:tabs>
          <w:tab w:pos="710" w:val="left" w:leader="none"/>
        </w:tabs>
        <w:spacing w:line="275" w:lineRule="exact" w:before="0" w:after="0"/>
        <w:ind w:left="709" w:right="0" w:hanging="247"/>
        <w:jc w:val="left"/>
        <w:rPr>
          <w:sz w:val="24"/>
        </w:rPr>
      </w:pPr>
      <w:r>
        <w:rPr>
          <w:sz w:val="24"/>
        </w:rPr>
        <w:t>Representatives to the Institute</w:t>
      </w:r>
      <w:r>
        <w:rPr>
          <w:spacing w:val="-2"/>
          <w:sz w:val="24"/>
        </w:rPr>
        <w:t> </w:t>
      </w:r>
      <w:r>
        <w:rPr>
          <w:sz w:val="24"/>
        </w:rPr>
        <w:t>Senate</w:t>
      </w:r>
    </w:p>
    <w:p>
      <w:pPr>
        <w:pStyle w:val="ListParagraph"/>
        <w:numPr>
          <w:ilvl w:val="1"/>
          <w:numId w:val="11"/>
        </w:numPr>
        <w:tabs>
          <w:tab w:pos="1070" w:val="left" w:leader="none"/>
        </w:tabs>
        <w:spacing w:line="240" w:lineRule="auto" w:before="0" w:after="0"/>
        <w:ind w:left="1069" w:right="0" w:hanging="247"/>
        <w:jc w:val="left"/>
        <w:rPr>
          <w:sz w:val="24"/>
        </w:rPr>
      </w:pPr>
      <w:r>
        <w:rPr>
          <w:sz w:val="24"/>
        </w:rPr>
        <w:t>Undergraduate Representative to the Institute</w:t>
      </w:r>
      <w:r>
        <w:rPr>
          <w:spacing w:val="-5"/>
          <w:sz w:val="24"/>
        </w:rPr>
        <w:t> </w:t>
      </w:r>
      <w:r>
        <w:rPr>
          <w:sz w:val="24"/>
        </w:rPr>
        <w:t>Senate</w:t>
      </w:r>
    </w:p>
    <w:p>
      <w:pPr>
        <w:pStyle w:val="ListParagraph"/>
        <w:numPr>
          <w:ilvl w:val="0"/>
          <w:numId w:val="11"/>
        </w:numPr>
        <w:tabs>
          <w:tab w:pos="762" w:val="left" w:leader="none"/>
        </w:tabs>
        <w:spacing w:line="240" w:lineRule="auto" w:before="40" w:after="0"/>
        <w:ind w:left="761" w:right="0" w:hanging="299"/>
        <w:jc w:val="left"/>
        <w:rPr>
          <w:sz w:val="24"/>
        </w:rPr>
      </w:pPr>
      <w:r>
        <w:rPr>
          <w:sz w:val="24"/>
        </w:rPr>
        <w:t>Advisors to the various Committees</w:t>
      </w:r>
    </w:p>
    <w:p>
      <w:pPr>
        <w:pStyle w:val="ListParagraph"/>
        <w:numPr>
          <w:ilvl w:val="1"/>
          <w:numId w:val="11"/>
        </w:numPr>
        <w:tabs>
          <w:tab w:pos="1056" w:val="left" w:leader="none"/>
        </w:tabs>
        <w:spacing w:line="240" w:lineRule="auto" w:before="0" w:after="0"/>
        <w:ind w:left="1056" w:right="0" w:hanging="234"/>
        <w:jc w:val="left"/>
        <w:rPr>
          <w:sz w:val="24"/>
        </w:rPr>
      </w:pPr>
      <w:r>
        <w:rPr>
          <w:sz w:val="24"/>
        </w:rPr>
        <w:t>Advisor, Social and Cultural Committee b) Advisor, Sports and Games</w:t>
      </w:r>
      <w:r>
        <w:rPr>
          <w:spacing w:val="14"/>
          <w:sz w:val="24"/>
        </w:rPr>
        <w:t> </w:t>
      </w:r>
      <w:r>
        <w:rPr>
          <w:sz w:val="24"/>
        </w:rPr>
        <w:t>Committee</w:t>
      </w:r>
    </w:p>
    <w:p>
      <w:pPr>
        <w:pStyle w:val="BodyText"/>
        <w:spacing w:before="42"/>
        <w:ind w:left="821"/>
      </w:pPr>
      <w:r>
        <w:rPr/>
        <w:t>c) Advisor, Technology Committee</w:t>
      </w:r>
    </w:p>
    <w:p>
      <w:pPr>
        <w:pStyle w:val="ListParagraph"/>
        <w:numPr>
          <w:ilvl w:val="0"/>
          <w:numId w:val="11"/>
        </w:numPr>
        <w:tabs>
          <w:tab w:pos="782" w:val="left" w:leader="none"/>
        </w:tabs>
        <w:spacing w:line="240" w:lineRule="auto" w:before="40" w:after="0"/>
        <w:ind w:left="781" w:right="0" w:hanging="319"/>
        <w:jc w:val="left"/>
        <w:rPr>
          <w:sz w:val="24"/>
        </w:rPr>
      </w:pPr>
      <w:r>
        <w:rPr>
          <w:sz w:val="24"/>
        </w:rPr>
        <w:t>Sitting Panel of Members on the Students’</w:t>
      </w:r>
      <w:r>
        <w:rPr>
          <w:spacing w:val="-18"/>
          <w:sz w:val="24"/>
        </w:rPr>
        <w:t> </w:t>
      </w:r>
      <w:r>
        <w:rPr>
          <w:sz w:val="24"/>
        </w:rPr>
        <w:t>Court</w:t>
      </w:r>
    </w:p>
    <w:p>
      <w:pPr>
        <w:pStyle w:val="BodyText"/>
        <w:spacing w:before="7"/>
        <w:rPr>
          <w:sz w:val="27"/>
        </w:rPr>
      </w:pPr>
    </w:p>
    <w:p>
      <w:pPr>
        <w:pStyle w:val="Heading2"/>
        <w:numPr>
          <w:ilvl w:val="0"/>
          <w:numId w:val="5"/>
        </w:numPr>
        <w:tabs>
          <w:tab w:pos="342" w:val="left" w:leader="none"/>
        </w:tabs>
        <w:spacing w:line="240" w:lineRule="auto" w:before="1" w:after="0"/>
        <w:ind w:left="342" w:right="0" w:hanging="240"/>
        <w:jc w:val="both"/>
      </w:pPr>
      <w:r>
        <w:rPr/>
        <w:t>Nominated</w:t>
      </w:r>
      <w:r>
        <w:rPr>
          <w:spacing w:val="-1"/>
        </w:rPr>
        <w:t> </w:t>
      </w:r>
      <w:r>
        <w:rPr/>
        <w:t>Office-bearers</w:t>
      </w:r>
    </w:p>
    <w:p>
      <w:pPr>
        <w:pStyle w:val="ListParagraph"/>
        <w:numPr>
          <w:ilvl w:val="0"/>
          <w:numId w:val="12"/>
        </w:numPr>
        <w:tabs>
          <w:tab w:pos="644" w:val="left" w:leader="none"/>
        </w:tabs>
        <w:spacing w:line="240" w:lineRule="auto" w:before="40" w:after="0"/>
        <w:ind w:left="643" w:right="0" w:hanging="181"/>
        <w:jc w:val="left"/>
        <w:rPr>
          <w:sz w:val="24"/>
        </w:rPr>
      </w:pPr>
      <w:r>
        <w:rPr>
          <w:sz w:val="24"/>
        </w:rPr>
        <w:t>Technology</w:t>
      </w:r>
      <w:r>
        <w:rPr>
          <w:spacing w:val="-25"/>
          <w:sz w:val="24"/>
        </w:rPr>
        <w:t> </w:t>
      </w:r>
      <w:r>
        <w:rPr>
          <w:sz w:val="24"/>
        </w:rPr>
        <w:t>Coordinator</w:t>
      </w:r>
    </w:p>
    <w:p>
      <w:pPr>
        <w:pStyle w:val="ListParagraph"/>
        <w:numPr>
          <w:ilvl w:val="0"/>
          <w:numId w:val="12"/>
        </w:numPr>
        <w:tabs>
          <w:tab w:pos="716" w:val="left" w:leader="none"/>
        </w:tabs>
        <w:spacing w:line="240" w:lineRule="auto" w:before="0" w:after="0"/>
        <w:ind w:left="715" w:right="0" w:hanging="253"/>
        <w:jc w:val="left"/>
        <w:rPr>
          <w:sz w:val="24"/>
        </w:rPr>
      </w:pPr>
      <w:r>
        <w:rPr>
          <w:sz w:val="24"/>
        </w:rPr>
        <w:t>Public Relations</w:t>
      </w:r>
      <w:r>
        <w:rPr>
          <w:spacing w:val="-9"/>
          <w:sz w:val="24"/>
        </w:rPr>
        <w:t> </w:t>
      </w:r>
      <w:r>
        <w:rPr>
          <w:sz w:val="24"/>
        </w:rPr>
        <w:t>Chair</w:t>
      </w:r>
    </w:p>
    <w:p>
      <w:pPr>
        <w:pStyle w:val="ListParagraph"/>
        <w:numPr>
          <w:ilvl w:val="0"/>
          <w:numId w:val="12"/>
        </w:numPr>
        <w:tabs>
          <w:tab w:pos="782" w:val="left" w:leader="none"/>
        </w:tabs>
        <w:spacing w:line="240" w:lineRule="auto" w:before="0" w:after="0"/>
        <w:ind w:left="781" w:right="0" w:hanging="319"/>
        <w:jc w:val="left"/>
        <w:rPr>
          <w:sz w:val="24"/>
        </w:rPr>
      </w:pPr>
      <w:r>
        <w:rPr>
          <w:sz w:val="24"/>
        </w:rPr>
        <w:t>Governors of the following Societies and</w:t>
      </w:r>
      <w:r>
        <w:rPr>
          <w:spacing w:val="-1"/>
          <w:sz w:val="24"/>
        </w:rPr>
        <w:t> </w:t>
      </w:r>
      <w:r>
        <w:rPr>
          <w:sz w:val="24"/>
        </w:rPr>
        <w:t>Clubs</w:t>
      </w:r>
    </w:p>
    <w:p>
      <w:pPr>
        <w:pStyle w:val="ListParagraph"/>
        <w:numPr>
          <w:ilvl w:val="1"/>
          <w:numId w:val="12"/>
        </w:numPr>
        <w:tabs>
          <w:tab w:pos="1064" w:val="left" w:leader="none"/>
        </w:tabs>
        <w:spacing w:line="240" w:lineRule="auto" w:before="0" w:after="0"/>
        <w:ind w:left="1063" w:right="0" w:hanging="241"/>
        <w:jc w:val="left"/>
        <w:rPr>
          <w:sz w:val="24"/>
        </w:rPr>
      </w:pPr>
      <w:r>
        <w:rPr>
          <w:sz w:val="24"/>
        </w:rPr>
        <w:t>Technology Literary Society</w:t>
      </w:r>
      <w:r>
        <w:rPr>
          <w:spacing w:val="-27"/>
          <w:sz w:val="24"/>
        </w:rPr>
        <w:t> </w:t>
      </w:r>
      <w:r>
        <w:rPr>
          <w:sz w:val="24"/>
        </w:rPr>
        <w:t>(Udaan)</w:t>
      </w:r>
    </w:p>
    <w:p>
      <w:pPr>
        <w:pStyle w:val="ListParagraph"/>
        <w:numPr>
          <w:ilvl w:val="1"/>
          <w:numId w:val="12"/>
        </w:numPr>
        <w:tabs>
          <w:tab w:pos="1078" w:val="left" w:leader="none"/>
        </w:tabs>
        <w:spacing w:line="240" w:lineRule="auto" w:before="0" w:after="0"/>
        <w:ind w:left="1077" w:right="0" w:hanging="255"/>
        <w:jc w:val="left"/>
        <w:rPr>
          <w:sz w:val="24"/>
        </w:rPr>
      </w:pPr>
      <w:r>
        <w:rPr>
          <w:sz w:val="24"/>
        </w:rPr>
        <w:t>Technology Dance Society</w:t>
      </w:r>
      <w:r>
        <w:rPr>
          <w:spacing w:val="-25"/>
          <w:sz w:val="24"/>
        </w:rPr>
        <w:t> </w:t>
      </w:r>
      <w:r>
        <w:rPr>
          <w:sz w:val="24"/>
        </w:rPr>
        <w:t>(Groovz)</w:t>
      </w:r>
    </w:p>
    <w:p>
      <w:pPr>
        <w:pStyle w:val="ListParagraph"/>
        <w:numPr>
          <w:ilvl w:val="1"/>
          <w:numId w:val="12"/>
        </w:numPr>
        <w:tabs>
          <w:tab w:pos="1064" w:val="left" w:leader="none"/>
        </w:tabs>
        <w:spacing w:line="240" w:lineRule="auto" w:before="0" w:after="0"/>
        <w:ind w:left="1063" w:right="0" w:hanging="241"/>
        <w:jc w:val="left"/>
        <w:rPr>
          <w:sz w:val="24"/>
        </w:rPr>
      </w:pPr>
      <w:r>
        <w:rPr>
          <w:sz w:val="24"/>
        </w:rPr>
        <w:t>Technology Dramatics Society</w:t>
      </w:r>
      <w:r>
        <w:rPr>
          <w:spacing w:val="-2"/>
          <w:sz w:val="24"/>
        </w:rPr>
        <w:t> </w:t>
      </w:r>
      <w:r>
        <w:rPr>
          <w:sz w:val="24"/>
        </w:rPr>
        <w:t>(Semblance)</w:t>
      </w:r>
    </w:p>
    <w:p>
      <w:pPr>
        <w:pStyle w:val="ListParagraph"/>
        <w:numPr>
          <w:ilvl w:val="1"/>
          <w:numId w:val="12"/>
        </w:numPr>
        <w:tabs>
          <w:tab w:pos="1078" w:val="left" w:leader="none"/>
        </w:tabs>
        <w:spacing w:line="240" w:lineRule="auto" w:before="0" w:after="0"/>
        <w:ind w:left="1077" w:right="0" w:hanging="255"/>
        <w:jc w:val="left"/>
        <w:rPr>
          <w:sz w:val="24"/>
        </w:rPr>
      </w:pPr>
      <w:r>
        <w:rPr>
          <w:sz w:val="24"/>
        </w:rPr>
        <w:t>Technology Music Society</w:t>
      </w:r>
      <w:r>
        <w:rPr>
          <w:spacing w:val="1"/>
          <w:sz w:val="24"/>
        </w:rPr>
        <w:t> </w:t>
      </w:r>
      <w:r>
        <w:rPr>
          <w:sz w:val="24"/>
        </w:rPr>
        <w:t>(Symphony)</w:t>
      </w:r>
    </w:p>
    <w:p>
      <w:pPr>
        <w:pStyle w:val="ListParagraph"/>
        <w:numPr>
          <w:ilvl w:val="1"/>
          <w:numId w:val="12"/>
        </w:numPr>
        <w:tabs>
          <w:tab w:pos="1060" w:val="left" w:leader="none"/>
        </w:tabs>
        <w:spacing w:line="240" w:lineRule="auto" w:before="0" w:after="0"/>
        <w:ind w:left="1059" w:right="0" w:hanging="237"/>
        <w:jc w:val="left"/>
        <w:rPr>
          <w:sz w:val="24"/>
        </w:rPr>
      </w:pPr>
      <w:r>
        <w:rPr>
          <w:spacing w:val="-6"/>
          <w:sz w:val="24"/>
        </w:rPr>
        <w:t>Yoga </w:t>
      </w:r>
      <w:r>
        <w:rPr>
          <w:sz w:val="24"/>
        </w:rPr>
        <w:t>and Health</w:t>
      </w:r>
      <w:r>
        <w:rPr>
          <w:spacing w:val="5"/>
          <w:sz w:val="24"/>
        </w:rPr>
        <w:t> </w:t>
      </w:r>
      <w:r>
        <w:rPr>
          <w:sz w:val="24"/>
        </w:rPr>
        <w:t>Club</w:t>
      </w:r>
    </w:p>
    <w:p>
      <w:pPr>
        <w:pStyle w:val="ListParagraph"/>
        <w:numPr>
          <w:ilvl w:val="0"/>
          <w:numId w:val="12"/>
        </w:numPr>
        <w:tabs>
          <w:tab w:pos="754" w:val="left" w:leader="none"/>
        </w:tabs>
        <w:spacing w:line="240" w:lineRule="auto" w:before="0" w:after="0"/>
        <w:ind w:left="753" w:right="0" w:hanging="291"/>
        <w:jc w:val="left"/>
        <w:rPr>
          <w:sz w:val="24"/>
        </w:rPr>
      </w:pPr>
      <w:r>
        <w:rPr>
          <w:sz w:val="24"/>
        </w:rPr>
        <w:t>Core Organizing </w:t>
      </w:r>
      <w:r>
        <w:rPr>
          <w:spacing w:val="-4"/>
          <w:sz w:val="24"/>
        </w:rPr>
        <w:t>Teams </w:t>
      </w:r>
      <w:r>
        <w:rPr>
          <w:sz w:val="24"/>
        </w:rPr>
        <w:t>of College</w:t>
      </w:r>
      <w:r>
        <w:rPr>
          <w:spacing w:val="-2"/>
          <w:sz w:val="24"/>
        </w:rPr>
        <w:t> </w:t>
      </w:r>
      <w:r>
        <w:rPr>
          <w:sz w:val="24"/>
        </w:rPr>
        <w:t>fest</w:t>
      </w:r>
    </w:p>
    <w:p>
      <w:pPr>
        <w:pStyle w:val="ListParagraph"/>
        <w:numPr>
          <w:ilvl w:val="1"/>
          <w:numId w:val="12"/>
        </w:numPr>
        <w:tabs>
          <w:tab w:pos="1070" w:val="left" w:leader="none"/>
        </w:tabs>
        <w:spacing w:line="240" w:lineRule="auto" w:before="0" w:after="0"/>
        <w:ind w:left="1069" w:right="0" w:hanging="247"/>
        <w:jc w:val="left"/>
        <w:rPr>
          <w:sz w:val="24"/>
        </w:rPr>
      </w:pPr>
      <w:r>
        <w:rPr>
          <w:sz w:val="24"/>
        </w:rPr>
        <w:t>Steering Committee Members</w:t>
      </w:r>
    </w:p>
    <w:p>
      <w:pPr>
        <w:pStyle w:val="ListParagraph"/>
        <w:numPr>
          <w:ilvl w:val="1"/>
          <w:numId w:val="12"/>
        </w:numPr>
        <w:tabs>
          <w:tab w:pos="1082" w:val="left" w:leader="none"/>
        </w:tabs>
        <w:spacing w:line="240" w:lineRule="auto" w:before="0" w:after="0"/>
        <w:ind w:left="1081" w:right="0" w:hanging="259"/>
        <w:jc w:val="left"/>
        <w:rPr>
          <w:sz w:val="24"/>
        </w:rPr>
      </w:pPr>
      <w:r>
        <w:rPr>
          <w:sz w:val="24"/>
        </w:rPr>
        <w:t>Core </w:t>
      </w:r>
      <w:r>
        <w:rPr>
          <w:spacing w:val="-5"/>
          <w:sz w:val="24"/>
        </w:rPr>
        <w:t>Team</w:t>
      </w:r>
      <w:r>
        <w:rPr>
          <w:spacing w:val="-7"/>
          <w:sz w:val="24"/>
        </w:rPr>
        <w:t> </w:t>
      </w:r>
      <w:r>
        <w:rPr>
          <w:sz w:val="24"/>
        </w:rPr>
        <w:t>Heads</w:t>
      </w:r>
    </w:p>
    <w:p>
      <w:pPr>
        <w:pStyle w:val="ListParagraph"/>
        <w:numPr>
          <w:ilvl w:val="1"/>
          <w:numId w:val="12"/>
        </w:numPr>
        <w:tabs>
          <w:tab w:pos="1070" w:val="left" w:leader="none"/>
        </w:tabs>
        <w:spacing w:line="240" w:lineRule="auto" w:before="0" w:after="0"/>
        <w:ind w:left="1069" w:right="0" w:hanging="247"/>
        <w:jc w:val="left"/>
        <w:rPr>
          <w:sz w:val="24"/>
        </w:rPr>
      </w:pPr>
      <w:r>
        <w:rPr>
          <w:sz w:val="24"/>
        </w:rPr>
        <w:t>Core </w:t>
      </w:r>
      <w:r>
        <w:rPr>
          <w:spacing w:val="-5"/>
          <w:sz w:val="24"/>
        </w:rPr>
        <w:t>Team</w:t>
      </w:r>
      <w:r>
        <w:rPr>
          <w:spacing w:val="-7"/>
          <w:sz w:val="24"/>
        </w:rPr>
        <w:t> </w:t>
      </w:r>
      <w:r>
        <w:rPr>
          <w:sz w:val="24"/>
        </w:rPr>
        <w:t>Members</w:t>
      </w:r>
    </w:p>
    <w:p>
      <w:pPr>
        <w:pStyle w:val="BodyText"/>
        <w:spacing w:before="7"/>
        <w:rPr>
          <w:sz w:val="27"/>
        </w:rPr>
      </w:pPr>
    </w:p>
    <w:p>
      <w:pPr>
        <w:pStyle w:val="Heading2"/>
        <w:numPr>
          <w:ilvl w:val="0"/>
          <w:numId w:val="5"/>
        </w:numPr>
        <w:tabs>
          <w:tab w:pos="342" w:val="left" w:leader="none"/>
        </w:tabs>
        <w:spacing w:line="240" w:lineRule="auto" w:before="0" w:after="0"/>
        <w:ind w:left="342" w:right="0" w:hanging="240"/>
        <w:jc w:val="both"/>
      </w:pPr>
      <w:r>
        <w:rPr/>
        <w:t>Executive</w:t>
      </w:r>
      <w:r>
        <w:rPr>
          <w:spacing w:val="-2"/>
        </w:rPr>
        <w:t> </w:t>
      </w:r>
      <w:r>
        <w:rPr/>
        <w:t>Council</w:t>
      </w:r>
    </w:p>
    <w:p>
      <w:pPr>
        <w:pStyle w:val="BodyText"/>
        <w:spacing w:line="276" w:lineRule="auto" w:before="40"/>
        <w:ind w:left="101" w:right="118"/>
        <w:jc w:val="both"/>
      </w:pPr>
      <w:r>
        <w:rPr/>
        <w:t>There shall be an Executive Council to coordinate all activities of the Gymkhana including participation in events, composition of teams; to frame and to propose the annual budget; to institute and declare the Gymkhana awards and to look after the overall development of the</w:t>
      </w:r>
    </w:p>
    <w:p>
      <w:pPr>
        <w:spacing w:after="0" w:line="276" w:lineRule="auto"/>
        <w:jc w:val="both"/>
        <w:sectPr>
          <w:pgSz w:w="11900" w:h="16840"/>
          <w:pgMar w:header="0" w:footer="946" w:top="1460" w:bottom="1140" w:left="1340" w:right="1320"/>
        </w:sectPr>
      </w:pPr>
    </w:p>
    <w:p>
      <w:pPr>
        <w:pStyle w:val="BodyText"/>
        <w:spacing w:line="276" w:lineRule="auto" w:before="70"/>
        <w:ind w:left="101" w:right="126"/>
        <w:jc w:val="both"/>
      </w:pPr>
      <w:r>
        <w:rPr/>
        <w:t>Gymkhana. The Executive Council shall frame rules for conduct of the business of the Gymkhana.</w:t>
      </w:r>
    </w:p>
    <w:p>
      <w:pPr>
        <w:pStyle w:val="BodyText"/>
        <w:spacing w:before="6"/>
        <w:rPr>
          <w:sz w:val="27"/>
        </w:rPr>
      </w:pPr>
    </w:p>
    <w:p>
      <w:pPr>
        <w:pStyle w:val="BodyText"/>
        <w:spacing w:line="276" w:lineRule="auto"/>
        <w:ind w:left="101" w:right="127"/>
        <w:jc w:val="both"/>
      </w:pPr>
      <w:r>
        <w:rPr/>
        <w:t>The details of the awards are given in Annexure-II. This list can be updated from time to time by the Rector upon advice from the Executive Council. The Executive Council shall be chaired by the President (nominated by the Rector) and shall contain</w:t>
      </w:r>
    </w:p>
    <w:p>
      <w:pPr>
        <w:pStyle w:val="ListParagraph"/>
        <w:numPr>
          <w:ilvl w:val="0"/>
          <w:numId w:val="13"/>
        </w:numPr>
        <w:tabs>
          <w:tab w:pos="821" w:val="left" w:leader="none"/>
          <w:tab w:pos="822" w:val="left" w:leader="none"/>
        </w:tabs>
        <w:spacing w:line="274" w:lineRule="exact" w:before="0" w:after="0"/>
        <w:ind w:left="822" w:right="0" w:hanging="360"/>
        <w:jc w:val="left"/>
        <w:rPr>
          <w:sz w:val="24"/>
        </w:rPr>
      </w:pPr>
      <w:r>
        <w:rPr>
          <w:sz w:val="24"/>
        </w:rPr>
        <w:t>Six Rector’s</w:t>
      </w:r>
      <w:r>
        <w:rPr>
          <w:spacing w:val="1"/>
          <w:sz w:val="24"/>
        </w:rPr>
        <w:t> </w:t>
      </w:r>
      <w:r>
        <w:rPr>
          <w:sz w:val="24"/>
        </w:rPr>
        <w:t>Nominees</w:t>
      </w:r>
    </w:p>
    <w:p>
      <w:pPr>
        <w:pStyle w:val="ListParagraph"/>
        <w:numPr>
          <w:ilvl w:val="0"/>
          <w:numId w:val="13"/>
        </w:numPr>
        <w:tabs>
          <w:tab w:pos="822" w:val="left" w:leader="none"/>
        </w:tabs>
        <w:spacing w:line="240" w:lineRule="auto" w:before="0" w:after="0"/>
        <w:ind w:left="822" w:right="0" w:hanging="360"/>
        <w:jc w:val="left"/>
        <w:rPr>
          <w:sz w:val="24"/>
        </w:rPr>
      </w:pPr>
      <w:r>
        <w:rPr>
          <w:sz w:val="24"/>
        </w:rPr>
        <w:t>Sports Officer-in-Charge</w:t>
      </w:r>
      <w:r>
        <w:rPr>
          <w:spacing w:val="-2"/>
          <w:sz w:val="24"/>
        </w:rPr>
        <w:t> </w:t>
      </w:r>
      <w:r>
        <w:rPr>
          <w:sz w:val="24"/>
        </w:rPr>
        <w:t>(Ex-officio)</w:t>
      </w:r>
    </w:p>
    <w:p>
      <w:pPr>
        <w:pStyle w:val="ListParagraph"/>
        <w:numPr>
          <w:ilvl w:val="0"/>
          <w:numId w:val="13"/>
        </w:numPr>
        <w:tabs>
          <w:tab w:pos="822" w:val="left" w:leader="none"/>
        </w:tabs>
        <w:spacing w:line="240" w:lineRule="auto" w:before="0" w:after="0"/>
        <w:ind w:left="822" w:right="0" w:hanging="360"/>
        <w:jc w:val="left"/>
        <w:rPr>
          <w:sz w:val="24"/>
        </w:rPr>
      </w:pPr>
      <w:r>
        <w:rPr>
          <w:spacing w:val="-4"/>
          <w:sz w:val="24"/>
        </w:rPr>
        <w:t>Vice</w:t>
      </w:r>
      <w:r>
        <w:rPr>
          <w:sz w:val="24"/>
        </w:rPr>
        <w:t> President</w:t>
      </w:r>
    </w:p>
    <w:p>
      <w:pPr>
        <w:pStyle w:val="ListParagraph"/>
        <w:numPr>
          <w:ilvl w:val="0"/>
          <w:numId w:val="13"/>
        </w:numPr>
        <w:tabs>
          <w:tab w:pos="822" w:val="left" w:leader="none"/>
        </w:tabs>
        <w:spacing w:line="240" w:lineRule="auto" w:before="0" w:after="0"/>
        <w:ind w:left="822" w:right="0" w:hanging="360"/>
        <w:jc w:val="left"/>
        <w:rPr>
          <w:sz w:val="24"/>
        </w:rPr>
      </w:pPr>
      <w:r>
        <w:rPr>
          <w:sz w:val="24"/>
        </w:rPr>
        <w:t>Six General</w:t>
      </w:r>
      <w:r>
        <w:rPr>
          <w:spacing w:val="-2"/>
          <w:sz w:val="24"/>
        </w:rPr>
        <w:t> </w:t>
      </w:r>
      <w:r>
        <w:rPr>
          <w:sz w:val="24"/>
        </w:rPr>
        <w:t>Secretaries</w:t>
      </w:r>
    </w:p>
    <w:p>
      <w:pPr>
        <w:pStyle w:val="ListParagraph"/>
        <w:numPr>
          <w:ilvl w:val="0"/>
          <w:numId w:val="13"/>
        </w:numPr>
        <w:tabs>
          <w:tab w:pos="822" w:val="left" w:leader="none"/>
        </w:tabs>
        <w:spacing w:line="240" w:lineRule="auto" w:before="1" w:after="0"/>
        <w:ind w:left="822" w:right="0" w:hanging="360"/>
        <w:jc w:val="left"/>
        <w:rPr>
          <w:sz w:val="24"/>
        </w:rPr>
      </w:pPr>
      <w:r>
        <w:rPr>
          <w:sz w:val="24"/>
        </w:rPr>
        <w:t>Three Student Advisors from, one from each</w:t>
      </w:r>
      <w:r>
        <w:rPr>
          <w:spacing w:val="-17"/>
          <w:sz w:val="24"/>
        </w:rPr>
        <w:t> </w:t>
      </w:r>
      <w:r>
        <w:rPr>
          <w:sz w:val="24"/>
        </w:rPr>
        <w:t>Committee</w:t>
      </w:r>
    </w:p>
    <w:p>
      <w:pPr>
        <w:pStyle w:val="ListParagraph"/>
        <w:numPr>
          <w:ilvl w:val="0"/>
          <w:numId w:val="13"/>
        </w:numPr>
        <w:tabs>
          <w:tab w:pos="822" w:val="left" w:leader="none"/>
        </w:tabs>
        <w:spacing w:line="240" w:lineRule="auto" w:before="0" w:after="0"/>
        <w:ind w:left="822" w:right="0" w:hanging="360"/>
        <w:jc w:val="left"/>
        <w:rPr>
          <w:sz w:val="24"/>
        </w:rPr>
      </w:pPr>
      <w:r>
        <w:rPr>
          <w:sz w:val="24"/>
        </w:rPr>
        <w:t>Three UG Representatives (Social &amp; Cultural, Sports &amp; Games,</w:t>
      </w:r>
      <w:r>
        <w:rPr>
          <w:spacing w:val="-20"/>
          <w:sz w:val="24"/>
        </w:rPr>
        <w:t> </w:t>
      </w:r>
      <w:r>
        <w:rPr>
          <w:sz w:val="24"/>
        </w:rPr>
        <w:t>Technology)</w:t>
      </w:r>
    </w:p>
    <w:p>
      <w:pPr>
        <w:pStyle w:val="BodyText"/>
        <w:spacing w:before="7"/>
        <w:rPr>
          <w:sz w:val="27"/>
        </w:rPr>
      </w:pPr>
    </w:p>
    <w:p>
      <w:pPr>
        <w:pStyle w:val="BodyText"/>
        <w:spacing w:line="276" w:lineRule="auto"/>
        <w:ind w:left="101" w:right="118"/>
        <w:jc w:val="both"/>
      </w:pPr>
      <w:r>
        <w:rPr/>
        <w:t>The Vice-President shall act as the Secretary of the Council. Recommendations of all Committees and Subcommittees of the Council shall be submitted to the Executive Council for ratification. The Chairman may request any member of the faculty or staff, Physical Training Instructor (PTI) or student to attend the meeting of the Council by special invitation. The Executive Council shall have the following committees for discharging its various functions:</w:t>
      </w:r>
    </w:p>
    <w:p>
      <w:pPr>
        <w:pStyle w:val="ListParagraph"/>
        <w:numPr>
          <w:ilvl w:val="0"/>
          <w:numId w:val="14"/>
        </w:numPr>
        <w:tabs>
          <w:tab w:pos="822" w:val="left" w:leader="none"/>
        </w:tabs>
        <w:spacing w:line="274" w:lineRule="exact" w:before="0" w:after="0"/>
        <w:ind w:left="822" w:right="0" w:hanging="360"/>
        <w:jc w:val="left"/>
        <w:rPr>
          <w:sz w:val="24"/>
        </w:rPr>
      </w:pPr>
      <w:r>
        <w:rPr>
          <w:sz w:val="24"/>
        </w:rPr>
        <w:t>Sports and Games</w:t>
      </w:r>
      <w:r>
        <w:rPr>
          <w:spacing w:val="-1"/>
          <w:sz w:val="24"/>
        </w:rPr>
        <w:t> </w:t>
      </w:r>
      <w:r>
        <w:rPr>
          <w:sz w:val="24"/>
        </w:rPr>
        <w:t>Committee</w:t>
      </w:r>
    </w:p>
    <w:p>
      <w:pPr>
        <w:pStyle w:val="ListParagraph"/>
        <w:numPr>
          <w:ilvl w:val="0"/>
          <w:numId w:val="14"/>
        </w:numPr>
        <w:tabs>
          <w:tab w:pos="822" w:val="left" w:leader="none"/>
        </w:tabs>
        <w:spacing w:line="240" w:lineRule="auto" w:before="0" w:after="0"/>
        <w:ind w:left="822" w:right="0" w:hanging="360"/>
        <w:jc w:val="left"/>
        <w:rPr>
          <w:sz w:val="24"/>
        </w:rPr>
      </w:pPr>
      <w:r>
        <w:rPr>
          <w:sz w:val="24"/>
        </w:rPr>
        <w:t>Social and Cultural</w:t>
      </w:r>
      <w:r>
        <w:rPr>
          <w:spacing w:val="-1"/>
          <w:sz w:val="24"/>
        </w:rPr>
        <w:t> </w:t>
      </w:r>
      <w:r>
        <w:rPr>
          <w:sz w:val="24"/>
        </w:rPr>
        <w:t>Committee</w:t>
      </w:r>
    </w:p>
    <w:p>
      <w:pPr>
        <w:pStyle w:val="ListParagraph"/>
        <w:numPr>
          <w:ilvl w:val="0"/>
          <w:numId w:val="14"/>
        </w:numPr>
        <w:tabs>
          <w:tab w:pos="822" w:val="left" w:leader="none"/>
        </w:tabs>
        <w:spacing w:line="240" w:lineRule="auto" w:before="0" w:after="0"/>
        <w:ind w:left="822" w:right="0" w:hanging="360"/>
        <w:jc w:val="left"/>
        <w:rPr>
          <w:sz w:val="24"/>
        </w:rPr>
      </w:pPr>
      <w:r>
        <w:rPr>
          <w:sz w:val="24"/>
        </w:rPr>
        <w:t>Technology</w:t>
      </w:r>
      <w:r>
        <w:rPr>
          <w:spacing w:val="-1"/>
          <w:sz w:val="24"/>
        </w:rPr>
        <w:t> </w:t>
      </w:r>
      <w:r>
        <w:rPr>
          <w:sz w:val="24"/>
        </w:rPr>
        <w:t>Committee</w:t>
      </w:r>
    </w:p>
    <w:p>
      <w:pPr>
        <w:pStyle w:val="BodyText"/>
        <w:spacing w:line="276" w:lineRule="auto"/>
        <w:ind w:left="101" w:right="115"/>
        <w:jc w:val="both"/>
      </w:pPr>
      <w:r>
        <w:rPr/>
        <w:t>The Executive Council shall also organize various Societies and Clubs listed in Appendix-C. The executive Council may also create other Committees, Societies or Clubs for fostering extra-curricular and co-curricular activities among the students.</w:t>
      </w:r>
    </w:p>
    <w:p>
      <w:pPr>
        <w:pStyle w:val="BodyText"/>
        <w:spacing w:before="5"/>
        <w:rPr>
          <w:sz w:val="27"/>
        </w:rPr>
      </w:pPr>
    </w:p>
    <w:p>
      <w:pPr>
        <w:pStyle w:val="Heading2"/>
        <w:spacing w:before="1"/>
        <w:jc w:val="both"/>
      </w:pPr>
      <w:r>
        <w:rPr/>
        <w:t>9(a) Sports &amp; Games Committee</w:t>
      </w:r>
    </w:p>
    <w:p>
      <w:pPr>
        <w:pStyle w:val="BodyText"/>
        <w:spacing w:line="276" w:lineRule="auto" w:before="40"/>
        <w:ind w:left="101" w:right="116"/>
        <w:jc w:val="both"/>
      </w:pPr>
      <w:r>
        <w:rPr/>
        <w:t>There shall be a Sports and Games Committee to coordinate the activities of all Subcommittees under this group and to draw up the programme of activities for the year on the basis of proposals submitted by its Subcommittees, The Committee shall recommend to the Executive Council composition of teams for the events and the various awards of the Gymkhana in the sphere of Sports &amp; Games.</w:t>
      </w:r>
    </w:p>
    <w:p>
      <w:pPr>
        <w:pStyle w:val="BodyText"/>
        <w:spacing w:line="275" w:lineRule="exact"/>
        <w:ind w:left="101"/>
        <w:jc w:val="both"/>
      </w:pPr>
      <w:r>
        <w:rPr/>
        <w:t>The following shall constitute the membership of this Committee:</w:t>
      </w:r>
    </w:p>
    <w:p>
      <w:pPr>
        <w:pStyle w:val="ListParagraph"/>
        <w:numPr>
          <w:ilvl w:val="0"/>
          <w:numId w:val="15"/>
        </w:numPr>
        <w:tabs>
          <w:tab w:pos="1001" w:val="left" w:leader="none"/>
          <w:tab w:pos="1002" w:val="left" w:leader="none"/>
        </w:tabs>
        <w:spacing w:line="240" w:lineRule="auto" w:before="40" w:after="0"/>
        <w:ind w:left="1062" w:right="634" w:hanging="600"/>
        <w:jc w:val="left"/>
        <w:rPr>
          <w:sz w:val="24"/>
        </w:rPr>
      </w:pPr>
      <w:r>
        <w:rPr>
          <w:spacing w:val="-7"/>
          <w:sz w:val="24"/>
        </w:rPr>
        <w:t>Two </w:t>
      </w:r>
      <w:r>
        <w:rPr>
          <w:sz w:val="24"/>
        </w:rPr>
        <w:t>faculty members (Rector’s nominee) One of them will be the Chairman of the Committee</w:t>
      </w:r>
    </w:p>
    <w:p>
      <w:pPr>
        <w:pStyle w:val="ListParagraph"/>
        <w:numPr>
          <w:ilvl w:val="0"/>
          <w:numId w:val="15"/>
        </w:numPr>
        <w:tabs>
          <w:tab w:pos="1001" w:val="left" w:leader="none"/>
          <w:tab w:pos="1002" w:val="left" w:leader="none"/>
        </w:tabs>
        <w:spacing w:line="240" w:lineRule="auto" w:before="0" w:after="0"/>
        <w:ind w:left="1062" w:right="0" w:hanging="600"/>
        <w:jc w:val="left"/>
        <w:rPr>
          <w:sz w:val="24"/>
        </w:rPr>
      </w:pPr>
      <w:r>
        <w:rPr>
          <w:sz w:val="24"/>
        </w:rPr>
        <w:t>Honorary Treasurer of the</w:t>
      </w:r>
      <w:r>
        <w:rPr>
          <w:spacing w:val="-7"/>
          <w:sz w:val="24"/>
        </w:rPr>
        <w:t> </w:t>
      </w:r>
      <w:r>
        <w:rPr>
          <w:sz w:val="24"/>
        </w:rPr>
        <w:t>Gymkhana</w:t>
      </w:r>
    </w:p>
    <w:p>
      <w:pPr>
        <w:pStyle w:val="ListParagraph"/>
        <w:numPr>
          <w:ilvl w:val="0"/>
          <w:numId w:val="15"/>
        </w:numPr>
        <w:tabs>
          <w:tab w:pos="1001" w:val="left" w:leader="none"/>
          <w:tab w:pos="1002" w:val="left" w:leader="none"/>
        </w:tabs>
        <w:spacing w:line="240" w:lineRule="auto" w:before="0" w:after="0"/>
        <w:ind w:left="1062" w:right="0" w:hanging="600"/>
        <w:jc w:val="left"/>
        <w:rPr>
          <w:sz w:val="24"/>
        </w:rPr>
      </w:pPr>
      <w:r>
        <w:rPr>
          <w:sz w:val="24"/>
        </w:rPr>
        <w:t>Staff Advisors to the various</w:t>
      </w:r>
      <w:r>
        <w:rPr>
          <w:spacing w:val="-13"/>
          <w:sz w:val="24"/>
        </w:rPr>
        <w:t> </w:t>
      </w:r>
      <w:r>
        <w:rPr>
          <w:sz w:val="24"/>
        </w:rPr>
        <w:t>Subcommittees</w:t>
      </w:r>
    </w:p>
    <w:p>
      <w:pPr>
        <w:pStyle w:val="ListParagraph"/>
        <w:numPr>
          <w:ilvl w:val="0"/>
          <w:numId w:val="15"/>
        </w:numPr>
        <w:tabs>
          <w:tab w:pos="1001" w:val="left" w:leader="none"/>
          <w:tab w:pos="1002" w:val="left" w:leader="none"/>
        </w:tabs>
        <w:spacing w:line="240" w:lineRule="auto" w:before="0" w:after="0"/>
        <w:ind w:left="1062" w:right="0" w:hanging="600"/>
        <w:jc w:val="left"/>
        <w:rPr>
          <w:sz w:val="24"/>
        </w:rPr>
      </w:pPr>
      <w:r>
        <w:rPr>
          <w:sz w:val="24"/>
        </w:rPr>
        <w:t>Sports</w:t>
      </w:r>
      <w:r>
        <w:rPr>
          <w:spacing w:val="-1"/>
          <w:sz w:val="24"/>
        </w:rPr>
        <w:t> </w:t>
      </w:r>
      <w:r>
        <w:rPr>
          <w:sz w:val="24"/>
        </w:rPr>
        <w:t>Officer-in-Charge</w:t>
      </w:r>
    </w:p>
    <w:p>
      <w:pPr>
        <w:pStyle w:val="ListParagraph"/>
        <w:numPr>
          <w:ilvl w:val="0"/>
          <w:numId w:val="15"/>
        </w:numPr>
        <w:tabs>
          <w:tab w:pos="1001" w:val="left" w:leader="none"/>
          <w:tab w:pos="1002" w:val="left" w:leader="none"/>
        </w:tabs>
        <w:spacing w:line="240" w:lineRule="auto" w:before="0" w:after="0"/>
        <w:ind w:left="1062" w:right="0" w:hanging="600"/>
        <w:jc w:val="left"/>
        <w:rPr>
          <w:sz w:val="24"/>
        </w:rPr>
      </w:pPr>
      <w:r>
        <w:rPr>
          <w:spacing w:val="-7"/>
          <w:sz w:val="24"/>
        </w:rPr>
        <w:t>Two </w:t>
      </w:r>
      <w:r>
        <w:rPr>
          <w:sz w:val="24"/>
        </w:rPr>
        <w:t>General Secretaries (Sports &amp;</w:t>
      </w:r>
      <w:r>
        <w:rPr>
          <w:spacing w:val="7"/>
          <w:sz w:val="24"/>
        </w:rPr>
        <w:t> </w:t>
      </w:r>
      <w:r>
        <w:rPr>
          <w:sz w:val="24"/>
        </w:rPr>
        <w:t>Games)</w:t>
      </w:r>
    </w:p>
    <w:p>
      <w:pPr>
        <w:pStyle w:val="ListParagraph"/>
        <w:numPr>
          <w:ilvl w:val="0"/>
          <w:numId w:val="15"/>
        </w:numPr>
        <w:tabs>
          <w:tab w:pos="1001" w:val="left" w:leader="none"/>
          <w:tab w:pos="1002" w:val="left" w:leader="none"/>
        </w:tabs>
        <w:spacing w:line="240" w:lineRule="auto" w:before="0" w:after="0"/>
        <w:ind w:left="1062" w:right="0" w:hanging="600"/>
        <w:jc w:val="left"/>
        <w:rPr>
          <w:sz w:val="24"/>
        </w:rPr>
      </w:pPr>
      <w:r>
        <w:rPr>
          <w:sz w:val="24"/>
        </w:rPr>
        <w:t>Secretaries of the Subcommittees (Sports &amp;</w:t>
      </w:r>
      <w:r>
        <w:rPr>
          <w:spacing w:val="-2"/>
          <w:sz w:val="24"/>
        </w:rPr>
        <w:t> </w:t>
      </w:r>
      <w:r>
        <w:rPr>
          <w:sz w:val="24"/>
        </w:rPr>
        <w:t>Games)</w:t>
      </w:r>
    </w:p>
    <w:p>
      <w:pPr>
        <w:pStyle w:val="ListParagraph"/>
        <w:numPr>
          <w:ilvl w:val="0"/>
          <w:numId w:val="15"/>
        </w:numPr>
        <w:tabs>
          <w:tab w:pos="1001" w:val="left" w:leader="none"/>
          <w:tab w:pos="1002" w:val="left" w:leader="none"/>
        </w:tabs>
        <w:spacing w:line="240" w:lineRule="auto" w:before="0" w:after="0"/>
        <w:ind w:left="1002" w:right="1096" w:hanging="540"/>
        <w:jc w:val="left"/>
        <w:rPr>
          <w:sz w:val="24"/>
        </w:rPr>
      </w:pPr>
      <w:r>
        <w:rPr>
          <w:sz w:val="24"/>
        </w:rPr>
        <w:t>One student Advisor for Sports and Games (Ex-officio from the</w:t>
      </w:r>
      <w:r>
        <w:rPr>
          <w:spacing w:val="-35"/>
          <w:sz w:val="24"/>
        </w:rPr>
        <w:t> </w:t>
      </w:r>
      <w:r>
        <w:rPr>
          <w:sz w:val="24"/>
        </w:rPr>
        <w:t>Executive Council)</w:t>
      </w:r>
    </w:p>
    <w:p>
      <w:pPr>
        <w:pStyle w:val="BodyText"/>
        <w:spacing w:before="7"/>
        <w:rPr>
          <w:sz w:val="27"/>
        </w:rPr>
      </w:pPr>
    </w:p>
    <w:p>
      <w:pPr>
        <w:pStyle w:val="BodyText"/>
        <w:spacing w:line="276" w:lineRule="auto"/>
        <w:ind w:left="101" w:right="122"/>
        <w:jc w:val="both"/>
      </w:pPr>
      <w:r>
        <w:rPr/>
        <w:t>The concerned PTIs shall be permanent invitees to meetings of the Committee. One of the General Secretaries shall act as the Secretary of the Sports and Games Committee.</w:t>
      </w:r>
    </w:p>
    <w:p>
      <w:pPr>
        <w:spacing w:after="0" w:line="276" w:lineRule="auto"/>
        <w:jc w:val="both"/>
        <w:sectPr>
          <w:pgSz w:w="11900" w:h="16840"/>
          <w:pgMar w:header="0" w:footer="946" w:top="1460" w:bottom="1140" w:left="1340" w:right="1320"/>
        </w:sectPr>
      </w:pPr>
    </w:p>
    <w:p>
      <w:pPr>
        <w:pStyle w:val="BodyText"/>
        <w:spacing w:line="276" w:lineRule="auto" w:before="70"/>
        <w:ind w:left="101" w:right="140"/>
      </w:pPr>
      <w:r>
        <w:rPr/>
        <w:t>The Sports and Games Committee shall have Six Sub-committees for the discharge of specific functions as outlined in 7 (iv).</w:t>
      </w:r>
    </w:p>
    <w:p>
      <w:pPr>
        <w:pStyle w:val="BodyText"/>
        <w:rPr>
          <w:sz w:val="26"/>
        </w:rPr>
      </w:pPr>
    </w:p>
    <w:p>
      <w:pPr>
        <w:pStyle w:val="BodyText"/>
        <w:rPr>
          <w:sz w:val="25"/>
        </w:rPr>
      </w:pPr>
    </w:p>
    <w:p>
      <w:pPr>
        <w:pStyle w:val="BodyText"/>
        <w:ind w:left="101"/>
        <w:jc w:val="both"/>
      </w:pPr>
      <w:r>
        <w:rPr/>
        <w:t>The following shall be the members of each Subcommittee:</w:t>
      </w:r>
    </w:p>
    <w:p>
      <w:pPr>
        <w:pStyle w:val="ListParagraph"/>
        <w:numPr>
          <w:ilvl w:val="0"/>
          <w:numId w:val="16"/>
        </w:numPr>
        <w:tabs>
          <w:tab w:pos="821" w:val="left" w:leader="none"/>
          <w:tab w:pos="822" w:val="left" w:leader="none"/>
        </w:tabs>
        <w:spacing w:line="240" w:lineRule="auto" w:before="42" w:after="0"/>
        <w:ind w:left="822" w:right="0" w:hanging="360"/>
        <w:jc w:val="left"/>
        <w:rPr>
          <w:sz w:val="24"/>
        </w:rPr>
      </w:pPr>
      <w:r>
        <w:rPr>
          <w:sz w:val="24"/>
        </w:rPr>
        <w:t>One of the General Secretaries</w:t>
      </w:r>
      <w:r>
        <w:rPr>
          <w:spacing w:val="-10"/>
          <w:sz w:val="24"/>
        </w:rPr>
        <w:t> </w:t>
      </w:r>
      <w:r>
        <w:rPr>
          <w:sz w:val="24"/>
        </w:rPr>
        <w:t>(Chairman)</w:t>
      </w:r>
    </w:p>
    <w:p>
      <w:pPr>
        <w:pStyle w:val="ListParagraph"/>
        <w:numPr>
          <w:ilvl w:val="0"/>
          <w:numId w:val="16"/>
        </w:numPr>
        <w:tabs>
          <w:tab w:pos="822" w:val="left" w:leader="none"/>
        </w:tabs>
        <w:spacing w:line="240" w:lineRule="auto" w:before="0" w:after="0"/>
        <w:ind w:left="822" w:right="0" w:hanging="360"/>
        <w:jc w:val="left"/>
        <w:rPr>
          <w:sz w:val="24"/>
        </w:rPr>
      </w:pPr>
      <w:r>
        <w:rPr>
          <w:sz w:val="24"/>
        </w:rPr>
        <w:t>Secretary of the Subcommittee</w:t>
      </w:r>
      <w:r>
        <w:rPr>
          <w:spacing w:val="-9"/>
          <w:sz w:val="24"/>
        </w:rPr>
        <w:t> </w:t>
      </w:r>
      <w:r>
        <w:rPr>
          <w:sz w:val="24"/>
        </w:rPr>
        <w:t>(Convener)</w:t>
      </w:r>
    </w:p>
    <w:p>
      <w:pPr>
        <w:pStyle w:val="ListParagraph"/>
        <w:numPr>
          <w:ilvl w:val="0"/>
          <w:numId w:val="16"/>
        </w:numPr>
        <w:tabs>
          <w:tab w:pos="822" w:val="left" w:leader="none"/>
        </w:tabs>
        <w:spacing w:line="240" w:lineRule="auto" w:before="1" w:after="0"/>
        <w:ind w:left="822" w:right="0" w:hanging="360"/>
        <w:jc w:val="left"/>
        <w:rPr>
          <w:sz w:val="24"/>
        </w:rPr>
      </w:pPr>
      <w:r>
        <w:rPr>
          <w:sz w:val="24"/>
        </w:rPr>
        <w:t>One Student Representative from each Hall of</w:t>
      </w:r>
      <w:r>
        <w:rPr>
          <w:spacing w:val="-3"/>
          <w:sz w:val="24"/>
        </w:rPr>
        <w:t> </w:t>
      </w:r>
      <w:r>
        <w:rPr>
          <w:sz w:val="24"/>
        </w:rPr>
        <w:t>Residence</w:t>
      </w:r>
    </w:p>
    <w:p>
      <w:pPr>
        <w:pStyle w:val="ListParagraph"/>
        <w:numPr>
          <w:ilvl w:val="0"/>
          <w:numId w:val="16"/>
        </w:numPr>
        <w:tabs>
          <w:tab w:pos="822" w:val="left" w:leader="none"/>
        </w:tabs>
        <w:spacing w:line="240" w:lineRule="auto" w:before="0" w:after="0"/>
        <w:ind w:left="822" w:right="0" w:hanging="360"/>
        <w:jc w:val="left"/>
        <w:rPr>
          <w:sz w:val="24"/>
        </w:rPr>
      </w:pPr>
      <w:r>
        <w:rPr>
          <w:sz w:val="24"/>
        </w:rPr>
        <w:t>Sports Officer-in-Charge</w:t>
      </w:r>
      <w:r>
        <w:rPr>
          <w:spacing w:val="-2"/>
          <w:sz w:val="24"/>
        </w:rPr>
        <w:t> </w:t>
      </w:r>
      <w:r>
        <w:rPr>
          <w:sz w:val="24"/>
        </w:rPr>
        <w:t>(Ex-officio)</w:t>
      </w:r>
    </w:p>
    <w:p>
      <w:pPr>
        <w:pStyle w:val="ListParagraph"/>
        <w:numPr>
          <w:ilvl w:val="0"/>
          <w:numId w:val="16"/>
        </w:numPr>
        <w:tabs>
          <w:tab w:pos="822" w:val="left" w:leader="none"/>
        </w:tabs>
        <w:spacing w:line="240" w:lineRule="auto" w:before="0" w:after="0"/>
        <w:ind w:left="822" w:right="0" w:hanging="360"/>
        <w:jc w:val="left"/>
        <w:rPr>
          <w:sz w:val="24"/>
        </w:rPr>
      </w:pPr>
      <w:r>
        <w:rPr>
          <w:sz w:val="24"/>
        </w:rPr>
        <w:t>UG Representative (Sports and</w:t>
      </w:r>
      <w:r>
        <w:rPr>
          <w:spacing w:val="1"/>
          <w:sz w:val="24"/>
        </w:rPr>
        <w:t> </w:t>
      </w:r>
      <w:r>
        <w:rPr>
          <w:sz w:val="24"/>
        </w:rPr>
        <w:t>Games)</w:t>
      </w:r>
    </w:p>
    <w:p>
      <w:pPr>
        <w:pStyle w:val="BodyText"/>
        <w:spacing w:before="5"/>
        <w:rPr>
          <w:sz w:val="27"/>
        </w:rPr>
      </w:pPr>
    </w:p>
    <w:p>
      <w:pPr>
        <w:pStyle w:val="Heading2"/>
        <w:jc w:val="both"/>
      </w:pPr>
      <w:r>
        <w:rPr/>
        <w:t>9(b) Social &amp; Cultural Committee</w:t>
      </w:r>
    </w:p>
    <w:p>
      <w:pPr>
        <w:pStyle w:val="BodyText"/>
        <w:spacing w:line="276" w:lineRule="auto" w:before="42"/>
        <w:ind w:left="101" w:right="121"/>
        <w:jc w:val="both"/>
      </w:pPr>
      <w:r>
        <w:rPr/>
        <w:t>There shall be a Social &amp; Cultural Committee to coordinate the activities of all Subcommittees under this group and to draw up the program of activities for the year on the basis of the proposals submitted by the Subcommittees. The Committee shall recommend to the Executive Council, external participation and composition of teams for the events, and the various awards of the Gymkhana in the sphere of Social and Cultural activities.</w:t>
      </w:r>
    </w:p>
    <w:p>
      <w:pPr>
        <w:pStyle w:val="BodyText"/>
        <w:spacing w:line="273" w:lineRule="exact"/>
        <w:ind w:left="101"/>
      </w:pPr>
      <w:r>
        <w:rPr/>
        <w:t>The following shall constitute the membership of this Committee:</w:t>
      </w:r>
    </w:p>
    <w:p>
      <w:pPr>
        <w:pStyle w:val="ListParagraph"/>
        <w:numPr>
          <w:ilvl w:val="0"/>
          <w:numId w:val="17"/>
        </w:numPr>
        <w:tabs>
          <w:tab w:pos="821" w:val="left" w:leader="none"/>
          <w:tab w:pos="822" w:val="left" w:leader="none"/>
        </w:tabs>
        <w:spacing w:line="240" w:lineRule="auto" w:before="42" w:after="0"/>
        <w:ind w:left="822" w:right="641" w:hanging="360"/>
        <w:jc w:val="left"/>
        <w:rPr>
          <w:sz w:val="24"/>
        </w:rPr>
      </w:pPr>
      <w:r>
        <w:rPr>
          <w:spacing w:val="-7"/>
          <w:sz w:val="24"/>
        </w:rPr>
        <w:t>Two </w:t>
      </w:r>
      <w:r>
        <w:rPr>
          <w:sz w:val="24"/>
        </w:rPr>
        <w:t>faculty members (Rector’s nominees) (One of them will be the Chairman of the Committee)</w:t>
      </w:r>
    </w:p>
    <w:p>
      <w:pPr>
        <w:pStyle w:val="ListParagraph"/>
        <w:numPr>
          <w:ilvl w:val="0"/>
          <w:numId w:val="17"/>
        </w:numPr>
        <w:tabs>
          <w:tab w:pos="822" w:val="left" w:leader="none"/>
        </w:tabs>
        <w:spacing w:line="240" w:lineRule="auto" w:before="0" w:after="0"/>
        <w:ind w:left="822" w:right="0" w:hanging="360"/>
        <w:jc w:val="left"/>
        <w:rPr>
          <w:sz w:val="24"/>
        </w:rPr>
      </w:pPr>
      <w:r>
        <w:rPr>
          <w:sz w:val="24"/>
        </w:rPr>
        <w:t>Honorary Treasurer of the</w:t>
      </w:r>
      <w:r>
        <w:rPr>
          <w:spacing w:val="-7"/>
          <w:sz w:val="24"/>
        </w:rPr>
        <w:t> </w:t>
      </w:r>
      <w:r>
        <w:rPr>
          <w:sz w:val="24"/>
        </w:rPr>
        <w:t>Gymkhana</w:t>
      </w:r>
    </w:p>
    <w:p>
      <w:pPr>
        <w:pStyle w:val="ListParagraph"/>
        <w:numPr>
          <w:ilvl w:val="0"/>
          <w:numId w:val="17"/>
        </w:numPr>
        <w:tabs>
          <w:tab w:pos="822" w:val="left" w:leader="none"/>
        </w:tabs>
        <w:spacing w:line="240" w:lineRule="auto" w:before="0" w:after="0"/>
        <w:ind w:left="822" w:right="0" w:hanging="360"/>
        <w:jc w:val="left"/>
        <w:rPr>
          <w:sz w:val="24"/>
        </w:rPr>
      </w:pPr>
      <w:r>
        <w:rPr>
          <w:sz w:val="24"/>
        </w:rPr>
        <w:t>Staff Advisors to the various</w:t>
      </w:r>
      <w:r>
        <w:rPr>
          <w:spacing w:val="-13"/>
          <w:sz w:val="24"/>
        </w:rPr>
        <w:t> </w:t>
      </w:r>
      <w:r>
        <w:rPr>
          <w:sz w:val="24"/>
        </w:rPr>
        <w:t>Subcommittees</w:t>
      </w:r>
    </w:p>
    <w:p>
      <w:pPr>
        <w:pStyle w:val="ListParagraph"/>
        <w:numPr>
          <w:ilvl w:val="0"/>
          <w:numId w:val="17"/>
        </w:numPr>
        <w:tabs>
          <w:tab w:pos="822" w:val="left" w:leader="none"/>
        </w:tabs>
        <w:spacing w:line="240" w:lineRule="auto" w:before="0" w:after="0"/>
        <w:ind w:left="822" w:right="0" w:hanging="360"/>
        <w:jc w:val="left"/>
        <w:rPr>
          <w:sz w:val="24"/>
        </w:rPr>
      </w:pPr>
      <w:r>
        <w:rPr>
          <w:sz w:val="24"/>
        </w:rPr>
        <w:t>Sports Officer v) </w:t>
      </w:r>
      <w:r>
        <w:rPr>
          <w:spacing w:val="-7"/>
          <w:sz w:val="24"/>
        </w:rPr>
        <w:t>Two </w:t>
      </w:r>
      <w:r>
        <w:rPr>
          <w:sz w:val="24"/>
        </w:rPr>
        <w:t>General Secretaries (Social &amp;</w:t>
      </w:r>
      <w:r>
        <w:rPr>
          <w:spacing w:val="-2"/>
          <w:sz w:val="24"/>
        </w:rPr>
        <w:t> </w:t>
      </w:r>
      <w:r>
        <w:rPr>
          <w:sz w:val="24"/>
        </w:rPr>
        <w:t>Cultural)</w:t>
      </w:r>
    </w:p>
    <w:p>
      <w:pPr>
        <w:pStyle w:val="ListParagraph"/>
        <w:numPr>
          <w:ilvl w:val="0"/>
          <w:numId w:val="17"/>
        </w:numPr>
        <w:tabs>
          <w:tab w:pos="822" w:val="left" w:leader="none"/>
        </w:tabs>
        <w:spacing w:line="240" w:lineRule="auto" w:before="0" w:after="0"/>
        <w:ind w:left="822" w:right="0" w:hanging="360"/>
        <w:jc w:val="left"/>
        <w:rPr>
          <w:sz w:val="24"/>
        </w:rPr>
      </w:pPr>
      <w:r>
        <w:rPr>
          <w:sz w:val="24"/>
        </w:rPr>
        <w:t>Secretaries of the Subcommittees(Social &amp;</w:t>
      </w:r>
      <w:r>
        <w:rPr>
          <w:spacing w:val="-1"/>
          <w:sz w:val="24"/>
        </w:rPr>
        <w:t> </w:t>
      </w:r>
      <w:r>
        <w:rPr>
          <w:sz w:val="24"/>
        </w:rPr>
        <w:t>Cultural)</w:t>
      </w:r>
    </w:p>
    <w:p>
      <w:pPr>
        <w:pStyle w:val="ListParagraph"/>
        <w:numPr>
          <w:ilvl w:val="0"/>
          <w:numId w:val="17"/>
        </w:numPr>
        <w:tabs>
          <w:tab w:pos="822" w:val="left" w:leader="none"/>
        </w:tabs>
        <w:spacing w:line="240" w:lineRule="auto" w:before="0" w:after="0"/>
        <w:ind w:left="822" w:right="0" w:hanging="360"/>
        <w:jc w:val="left"/>
        <w:rPr>
          <w:sz w:val="24"/>
        </w:rPr>
      </w:pPr>
      <w:r>
        <w:rPr>
          <w:sz w:val="24"/>
        </w:rPr>
        <w:t>One Student Adviser (Ex-officio from the Executive</w:t>
      </w:r>
      <w:r>
        <w:rPr>
          <w:spacing w:val="-19"/>
          <w:sz w:val="24"/>
        </w:rPr>
        <w:t> </w:t>
      </w:r>
      <w:r>
        <w:rPr>
          <w:sz w:val="24"/>
        </w:rPr>
        <w:t>Council)</w:t>
      </w:r>
    </w:p>
    <w:p>
      <w:pPr>
        <w:pStyle w:val="BodyText"/>
      </w:pPr>
    </w:p>
    <w:p>
      <w:pPr>
        <w:pStyle w:val="BodyText"/>
        <w:spacing w:line="276" w:lineRule="auto"/>
        <w:ind w:left="101"/>
      </w:pPr>
      <w:r>
        <w:rPr/>
        <w:t>The concerned PTIs shall be permanent invitees to meetings of the Committee. One of the general Secretaries shall act as the secretary of the Social and Cultural Committee.</w:t>
      </w:r>
    </w:p>
    <w:p>
      <w:pPr>
        <w:pStyle w:val="BodyText"/>
        <w:spacing w:line="276" w:lineRule="auto"/>
        <w:ind w:left="101" w:right="140"/>
      </w:pPr>
      <w:r>
        <w:rPr/>
        <w:t>The Social and Cultural Committee shall have five Subcommittees for the discharge of specific functions as outlined in 7(v).</w:t>
      </w:r>
    </w:p>
    <w:p>
      <w:pPr>
        <w:pStyle w:val="BodyText"/>
        <w:spacing w:line="275" w:lineRule="exact"/>
        <w:ind w:left="101"/>
        <w:jc w:val="both"/>
      </w:pPr>
      <w:r>
        <w:rPr/>
        <w:t>The following shall be the membership of each Subcommittee:</w:t>
      </w:r>
    </w:p>
    <w:p>
      <w:pPr>
        <w:pStyle w:val="ListParagraph"/>
        <w:numPr>
          <w:ilvl w:val="0"/>
          <w:numId w:val="18"/>
        </w:numPr>
        <w:tabs>
          <w:tab w:pos="821" w:val="left" w:leader="none"/>
          <w:tab w:pos="822" w:val="left" w:leader="none"/>
        </w:tabs>
        <w:spacing w:line="240" w:lineRule="auto" w:before="40" w:after="0"/>
        <w:ind w:left="822" w:right="0" w:hanging="360"/>
        <w:jc w:val="left"/>
        <w:rPr>
          <w:sz w:val="24"/>
        </w:rPr>
      </w:pPr>
      <w:r>
        <w:rPr>
          <w:sz w:val="24"/>
        </w:rPr>
        <w:t>One of the General Secretaries</w:t>
      </w:r>
      <w:r>
        <w:rPr>
          <w:spacing w:val="-10"/>
          <w:sz w:val="24"/>
        </w:rPr>
        <w:t> </w:t>
      </w:r>
      <w:r>
        <w:rPr>
          <w:sz w:val="24"/>
        </w:rPr>
        <w:t>(Chairman)</w:t>
      </w:r>
    </w:p>
    <w:p>
      <w:pPr>
        <w:pStyle w:val="ListParagraph"/>
        <w:numPr>
          <w:ilvl w:val="0"/>
          <w:numId w:val="18"/>
        </w:numPr>
        <w:tabs>
          <w:tab w:pos="822" w:val="left" w:leader="none"/>
        </w:tabs>
        <w:spacing w:line="240" w:lineRule="auto" w:before="0" w:after="0"/>
        <w:ind w:left="822" w:right="0" w:hanging="360"/>
        <w:jc w:val="left"/>
        <w:rPr>
          <w:sz w:val="24"/>
        </w:rPr>
      </w:pPr>
      <w:r>
        <w:rPr>
          <w:sz w:val="24"/>
        </w:rPr>
        <w:t>Secretary of the Subcommittee</w:t>
      </w:r>
      <w:r>
        <w:rPr>
          <w:spacing w:val="-9"/>
          <w:sz w:val="24"/>
        </w:rPr>
        <w:t> </w:t>
      </w:r>
      <w:r>
        <w:rPr>
          <w:sz w:val="24"/>
        </w:rPr>
        <w:t>(Convener)</w:t>
      </w:r>
    </w:p>
    <w:p>
      <w:pPr>
        <w:pStyle w:val="ListParagraph"/>
        <w:numPr>
          <w:ilvl w:val="0"/>
          <w:numId w:val="18"/>
        </w:numPr>
        <w:tabs>
          <w:tab w:pos="822" w:val="left" w:leader="none"/>
        </w:tabs>
        <w:spacing w:line="240" w:lineRule="auto" w:before="0" w:after="0"/>
        <w:ind w:left="822" w:right="0" w:hanging="360"/>
        <w:jc w:val="left"/>
        <w:rPr>
          <w:sz w:val="24"/>
        </w:rPr>
      </w:pPr>
      <w:r>
        <w:rPr>
          <w:sz w:val="24"/>
        </w:rPr>
        <w:t>One Student Representative from each Hall of</w:t>
      </w:r>
      <w:r>
        <w:rPr>
          <w:spacing w:val="-3"/>
          <w:sz w:val="24"/>
        </w:rPr>
        <w:t> </w:t>
      </w:r>
      <w:r>
        <w:rPr>
          <w:sz w:val="24"/>
        </w:rPr>
        <w:t>Residence</w:t>
      </w:r>
    </w:p>
    <w:p>
      <w:pPr>
        <w:pStyle w:val="ListParagraph"/>
        <w:numPr>
          <w:ilvl w:val="0"/>
          <w:numId w:val="18"/>
        </w:numPr>
        <w:tabs>
          <w:tab w:pos="822" w:val="left" w:leader="none"/>
        </w:tabs>
        <w:spacing w:line="240" w:lineRule="auto" w:before="0" w:after="0"/>
        <w:ind w:left="822" w:right="0" w:hanging="360"/>
        <w:jc w:val="left"/>
        <w:rPr>
          <w:sz w:val="24"/>
        </w:rPr>
      </w:pPr>
      <w:r>
        <w:rPr>
          <w:sz w:val="24"/>
        </w:rPr>
        <w:t>PTI.-in-Charge- Ex-officio</w:t>
      </w:r>
    </w:p>
    <w:p>
      <w:pPr>
        <w:pStyle w:val="ListParagraph"/>
        <w:numPr>
          <w:ilvl w:val="0"/>
          <w:numId w:val="18"/>
        </w:numPr>
        <w:tabs>
          <w:tab w:pos="822" w:val="left" w:leader="none"/>
        </w:tabs>
        <w:spacing w:line="240" w:lineRule="auto" w:before="0" w:after="0"/>
        <w:ind w:left="822" w:right="0" w:hanging="360"/>
        <w:jc w:val="left"/>
        <w:rPr>
          <w:sz w:val="24"/>
        </w:rPr>
      </w:pPr>
      <w:r>
        <w:rPr>
          <w:sz w:val="24"/>
        </w:rPr>
        <w:t>Captain Group Leader of concerned</w:t>
      </w:r>
      <w:r>
        <w:rPr>
          <w:spacing w:val="-1"/>
          <w:sz w:val="24"/>
        </w:rPr>
        <w:t> </w:t>
      </w:r>
      <w:r>
        <w:rPr>
          <w:spacing w:val="-3"/>
          <w:sz w:val="24"/>
        </w:rPr>
        <w:t>activity.</w:t>
      </w:r>
    </w:p>
    <w:p>
      <w:pPr>
        <w:pStyle w:val="BodyText"/>
        <w:spacing w:before="7"/>
        <w:rPr>
          <w:sz w:val="27"/>
        </w:rPr>
      </w:pPr>
    </w:p>
    <w:p>
      <w:pPr>
        <w:pStyle w:val="Heading2"/>
        <w:jc w:val="both"/>
      </w:pPr>
      <w:r>
        <w:rPr/>
        <w:t>9(c) Technology Committee</w:t>
      </w:r>
    </w:p>
    <w:p>
      <w:pPr>
        <w:pStyle w:val="BodyText"/>
        <w:spacing w:line="276" w:lineRule="auto" w:before="40"/>
        <w:ind w:left="101" w:right="116"/>
        <w:jc w:val="both"/>
      </w:pPr>
      <w:r>
        <w:rPr/>
        <w:t>There shall be a Technology Committee to co-ordinate the Technology General Championship. It shall draw up the program of activities for the year on the basis of proposals submitted by the members of the Committee. The Committee shall recommend to the Executive Council, composition of teams for the events and various awards of the Gymkhana in the sphere of Technology</w:t>
      </w:r>
      <w:r>
        <w:rPr>
          <w:spacing w:val="-5"/>
        </w:rPr>
        <w:t> </w:t>
      </w:r>
      <w:r>
        <w:rPr/>
        <w:t>activities.</w:t>
      </w:r>
    </w:p>
    <w:p>
      <w:pPr>
        <w:pStyle w:val="BodyText"/>
        <w:spacing w:line="275" w:lineRule="exact"/>
        <w:ind w:left="101"/>
      </w:pPr>
      <w:r>
        <w:rPr/>
        <w:t>The following shall constitute the membership of this Committee:</w:t>
      </w:r>
    </w:p>
    <w:p>
      <w:pPr>
        <w:pStyle w:val="ListParagraph"/>
        <w:numPr>
          <w:ilvl w:val="0"/>
          <w:numId w:val="19"/>
        </w:numPr>
        <w:tabs>
          <w:tab w:pos="911" w:val="left" w:leader="none"/>
          <w:tab w:pos="912" w:val="left" w:leader="none"/>
        </w:tabs>
        <w:spacing w:line="240" w:lineRule="auto" w:before="40" w:after="0"/>
        <w:ind w:left="912" w:right="125" w:hanging="450"/>
        <w:jc w:val="left"/>
        <w:rPr>
          <w:sz w:val="24"/>
        </w:rPr>
      </w:pPr>
      <w:r>
        <w:rPr>
          <w:spacing w:val="-7"/>
          <w:sz w:val="24"/>
        </w:rPr>
        <w:t>Two </w:t>
      </w:r>
      <w:r>
        <w:rPr>
          <w:sz w:val="24"/>
        </w:rPr>
        <w:t>faculty members (Rector’s nominees) (One of them will be the chairman of the committee)</w:t>
      </w:r>
    </w:p>
    <w:p>
      <w:pPr>
        <w:spacing w:after="0" w:line="240" w:lineRule="auto"/>
        <w:jc w:val="left"/>
        <w:rPr>
          <w:sz w:val="24"/>
        </w:rPr>
        <w:sectPr>
          <w:pgSz w:w="11900" w:h="16840"/>
          <w:pgMar w:header="0" w:footer="946" w:top="1460" w:bottom="1140" w:left="1340" w:right="1320"/>
        </w:sectPr>
      </w:pPr>
    </w:p>
    <w:p>
      <w:pPr>
        <w:pStyle w:val="ListParagraph"/>
        <w:numPr>
          <w:ilvl w:val="0"/>
          <w:numId w:val="19"/>
        </w:numPr>
        <w:tabs>
          <w:tab w:pos="911" w:val="left" w:leader="none"/>
          <w:tab w:pos="912" w:val="left" w:leader="none"/>
        </w:tabs>
        <w:spacing w:line="240" w:lineRule="auto" w:before="70" w:after="0"/>
        <w:ind w:left="912" w:right="0" w:hanging="450"/>
        <w:jc w:val="left"/>
        <w:rPr>
          <w:sz w:val="24"/>
        </w:rPr>
      </w:pPr>
      <w:r>
        <w:rPr>
          <w:sz w:val="24"/>
        </w:rPr>
        <w:t>Honorary Treasurer of the</w:t>
      </w:r>
      <w:r>
        <w:rPr>
          <w:spacing w:val="-7"/>
          <w:sz w:val="24"/>
        </w:rPr>
        <w:t> </w:t>
      </w:r>
      <w:r>
        <w:rPr>
          <w:sz w:val="24"/>
        </w:rPr>
        <w:t>Gymkhana</w:t>
      </w:r>
    </w:p>
    <w:p>
      <w:pPr>
        <w:pStyle w:val="ListParagraph"/>
        <w:numPr>
          <w:ilvl w:val="0"/>
          <w:numId w:val="19"/>
        </w:numPr>
        <w:tabs>
          <w:tab w:pos="912" w:val="left" w:leader="none"/>
        </w:tabs>
        <w:spacing w:line="240" w:lineRule="auto" w:before="0" w:after="0"/>
        <w:ind w:left="912" w:right="0" w:hanging="450"/>
        <w:jc w:val="left"/>
        <w:rPr>
          <w:sz w:val="24"/>
        </w:rPr>
      </w:pPr>
      <w:r>
        <w:rPr>
          <w:sz w:val="24"/>
        </w:rPr>
        <w:t>Sports</w:t>
      </w:r>
      <w:r>
        <w:rPr>
          <w:spacing w:val="-1"/>
          <w:sz w:val="24"/>
        </w:rPr>
        <w:t> </w:t>
      </w:r>
      <w:r>
        <w:rPr>
          <w:sz w:val="24"/>
        </w:rPr>
        <w:t>Officer-in-charge</w:t>
      </w:r>
    </w:p>
    <w:p>
      <w:pPr>
        <w:pStyle w:val="ListParagraph"/>
        <w:numPr>
          <w:ilvl w:val="0"/>
          <w:numId w:val="19"/>
        </w:numPr>
        <w:tabs>
          <w:tab w:pos="911" w:val="left" w:leader="none"/>
          <w:tab w:pos="912" w:val="left" w:leader="none"/>
        </w:tabs>
        <w:spacing w:line="240" w:lineRule="auto" w:before="0" w:after="0"/>
        <w:ind w:left="912" w:right="0" w:hanging="450"/>
        <w:jc w:val="left"/>
        <w:rPr>
          <w:sz w:val="24"/>
        </w:rPr>
      </w:pPr>
      <w:r>
        <w:rPr>
          <w:spacing w:val="-7"/>
          <w:sz w:val="24"/>
        </w:rPr>
        <w:t>Two </w:t>
      </w:r>
      <w:r>
        <w:rPr>
          <w:sz w:val="24"/>
        </w:rPr>
        <w:t>General Secretaries (Technology) (one of them will be the</w:t>
      </w:r>
      <w:r>
        <w:rPr>
          <w:spacing w:val="-3"/>
          <w:sz w:val="24"/>
        </w:rPr>
        <w:t> </w:t>
      </w:r>
      <w:r>
        <w:rPr>
          <w:sz w:val="24"/>
        </w:rPr>
        <w:t>secretary)</w:t>
      </w:r>
    </w:p>
    <w:p>
      <w:pPr>
        <w:pStyle w:val="ListParagraph"/>
        <w:numPr>
          <w:ilvl w:val="0"/>
          <w:numId w:val="19"/>
        </w:numPr>
        <w:tabs>
          <w:tab w:pos="911" w:val="left" w:leader="none"/>
          <w:tab w:pos="912" w:val="left" w:leader="none"/>
        </w:tabs>
        <w:spacing w:line="240" w:lineRule="auto" w:before="0" w:after="0"/>
        <w:ind w:left="912" w:right="0" w:hanging="450"/>
        <w:jc w:val="left"/>
        <w:rPr>
          <w:sz w:val="24"/>
        </w:rPr>
      </w:pPr>
      <w:r>
        <w:rPr>
          <w:sz w:val="24"/>
        </w:rPr>
        <w:t>One Student Representative from each hall of</w:t>
      </w:r>
      <w:r>
        <w:rPr>
          <w:spacing w:val="-1"/>
          <w:sz w:val="24"/>
        </w:rPr>
        <w:t> </w:t>
      </w:r>
      <w:r>
        <w:rPr>
          <w:sz w:val="24"/>
        </w:rPr>
        <w:t>Residence.</w:t>
      </w:r>
    </w:p>
    <w:p>
      <w:pPr>
        <w:pStyle w:val="ListParagraph"/>
        <w:numPr>
          <w:ilvl w:val="0"/>
          <w:numId w:val="19"/>
        </w:numPr>
        <w:tabs>
          <w:tab w:pos="911" w:val="left" w:leader="none"/>
          <w:tab w:pos="912" w:val="left" w:leader="none"/>
        </w:tabs>
        <w:spacing w:line="240" w:lineRule="auto" w:before="0" w:after="0"/>
        <w:ind w:left="912" w:right="0" w:hanging="450"/>
        <w:jc w:val="left"/>
        <w:rPr>
          <w:sz w:val="24"/>
        </w:rPr>
      </w:pPr>
      <w:r>
        <w:rPr>
          <w:sz w:val="24"/>
        </w:rPr>
        <w:t>One Student Advisor for Technology (Ex-officio from the Executive</w:t>
      </w:r>
      <w:r>
        <w:rPr>
          <w:spacing w:val="-35"/>
          <w:sz w:val="24"/>
        </w:rPr>
        <w:t> </w:t>
      </w:r>
      <w:r>
        <w:rPr>
          <w:sz w:val="24"/>
        </w:rPr>
        <w:t>Council)</w:t>
      </w:r>
    </w:p>
    <w:p>
      <w:pPr>
        <w:pStyle w:val="ListParagraph"/>
        <w:numPr>
          <w:ilvl w:val="0"/>
          <w:numId w:val="19"/>
        </w:numPr>
        <w:tabs>
          <w:tab w:pos="912" w:val="left" w:leader="none"/>
        </w:tabs>
        <w:spacing w:line="240" w:lineRule="auto" w:before="0" w:after="0"/>
        <w:ind w:left="912" w:right="0" w:hanging="450"/>
        <w:jc w:val="left"/>
        <w:rPr>
          <w:sz w:val="24"/>
        </w:rPr>
      </w:pPr>
      <w:r>
        <w:rPr>
          <w:sz w:val="24"/>
        </w:rPr>
        <w:t>UG Representative (Technology)</w:t>
      </w:r>
    </w:p>
    <w:p>
      <w:pPr>
        <w:pStyle w:val="BodyText"/>
      </w:pPr>
    </w:p>
    <w:p>
      <w:pPr>
        <w:pStyle w:val="BodyText"/>
        <w:spacing w:line="276" w:lineRule="auto"/>
        <w:ind w:left="101"/>
      </w:pPr>
      <w:r>
        <w:rPr/>
        <w:t>The Technology Committee shall have three Sub-committees for the discharge of specific functions as outlined in 7 (vi). The following shall be the members of each Subcommittee</w:t>
      </w:r>
    </w:p>
    <w:p>
      <w:pPr>
        <w:pStyle w:val="ListParagraph"/>
        <w:numPr>
          <w:ilvl w:val="0"/>
          <w:numId w:val="20"/>
        </w:numPr>
        <w:tabs>
          <w:tab w:pos="822" w:val="left" w:leader="none"/>
        </w:tabs>
        <w:spacing w:line="275" w:lineRule="exact" w:before="0" w:after="0"/>
        <w:ind w:left="822" w:right="0" w:hanging="360"/>
        <w:jc w:val="left"/>
        <w:rPr>
          <w:sz w:val="24"/>
        </w:rPr>
      </w:pPr>
      <w:r>
        <w:rPr>
          <w:sz w:val="24"/>
        </w:rPr>
        <w:t>One of the General Secretaries</w:t>
      </w:r>
      <w:r>
        <w:rPr>
          <w:spacing w:val="-10"/>
          <w:sz w:val="24"/>
        </w:rPr>
        <w:t> </w:t>
      </w:r>
      <w:r>
        <w:rPr>
          <w:sz w:val="24"/>
        </w:rPr>
        <w:t>(Chairman)</w:t>
      </w:r>
    </w:p>
    <w:p>
      <w:pPr>
        <w:pStyle w:val="ListParagraph"/>
        <w:numPr>
          <w:ilvl w:val="0"/>
          <w:numId w:val="20"/>
        </w:numPr>
        <w:tabs>
          <w:tab w:pos="822" w:val="left" w:leader="none"/>
        </w:tabs>
        <w:spacing w:line="240" w:lineRule="auto" w:before="0" w:after="0"/>
        <w:ind w:left="822" w:right="0" w:hanging="360"/>
        <w:jc w:val="left"/>
        <w:rPr>
          <w:sz w:val="24"/>
        </w:rPr>
      </w:pPr>
      <w:r>
        <w:rPr>
          <w:sz w:val="24"/>
        </w:rPr>
        <w:t>Secretary of the Subcommittee</w:t>
      </w:r>
      <w:r>
        <w:rPr>
          <w:spacing w:val="-9"/>
          <w:sz w:val="24"/>
        </w:rPr>
        <w:t> </w:t>
      </w:r>
      <w:r>
        <w:rPr>
          <w:sz w:val="24"/>
        </w:rPr>
        <w:t>(Convener)</w:t>
      </w:r>
    </w:p>
    <w:p>
      <w:pPr>
        <w:pStyle w:val="ListParagraph"/>
        <w:numPr>
          <w:ilvl w:val="0"/>
          <w:numId w:val="20"/>
        </w:numPr>
        <w:tabs>
          <w:tab w:pos="822" w:val="left" w:leader="none"/>
        </w:tabs>
        <w:spacing w:line="240" w:lineRule="auto" w:before="0" w:after="0"/>
        <w:ind w:left="822" w:right="0" w:hanging="360"/>
        <w:jc w:val="left"/>
        <w:rPr>
          <w:sz w:val="24"/>
        </w:rPr>
      </w:pPr>
      <w:r>
        <w:rPr>
          <w:sz w:val="24"/>
        </w:rPr>
        <w:t>One Student Representative from each Hall of</w:t>
      </w:r>
      <w:r>
        <w:rPr>
          <w:spacing w:val="-3"/>
          <w:sz w:val="24"/>
        </w:rPr>
        <w:t> </w:t>
      </w:r>
      <w:r>
        <w:rPr>
          <w:sz w:val="24"/>
        </w:rPr>
        <w:t>Residence</w:t>
      </w:r>
    </w:p>
    <w:p>
      <w:pPr>
        <w:pStyle w:val="ListParagraph"/>
        <w:numPr>
          <w:ilvl w:val="0"/>
          <w:numId w:val="20"/>
        </w:numPr>
        <w:tabs>
          <w:tab w:pos="822" w:val="left" w:leader="none"/>
        </w:tabs>
        <w:spacing w:line="240" w:lineRule="auto" w:before="0" w:after="0"/>
        <w:ind w:left="822" w:right="0" w:hanging="360"/>
        <w:jc w:val="left"/>
        <w:rPr>
          <w:sz w:val="24"/>
        </w:rPr>
      </w:pPr>
      <w:r>
        <w:rPr>
          <w:sz w:val="24"/>
        </w:rPr>
        <w:t>Sports Officer-in-Charge</w:t>
      </w:r>
      <w:r>
        <w:rPr>
          <w:spacing w:val="-2"/>
          <w:sz w:val="24"/>
        </w:rPr>
        <w:t> </w:t>
      </w:r>
      <w:r>
        <w:rPr>
          <w:sz w:val="24"/>
        </w:rPr>
        <w:t>(Ex-officio)</w:t>
      </w:r>
    </w:p>
    <w:p>
      <w:pPr>
        <w:pStyle w:val="ListParagraph"/>
        <w:numPr>
          <w:ilvl w:val="0"/>
          <w:numId w:val="20"/>
        </w:numPr>
        <w:tabs>
          <w:tab w:pos="822" w:val="left" w:leader="none"/>
        </w:tabs>
        <w:spacing w:line="240" w:lineRule="auto" w:before="0" w:after="0"/>
        <w:ind w:left="822" w:right="0" w:hanging="360"/>
        <w:jc w:val="left"/>
        <w:rPr>
          <w:sz w:val="24"/>
        </w:rPr>
      </w:pPr>
      <w:r>
        <w:rPr>
          <w:sz w:val="24"/>
        </w:rPr>
        <w:t>UG Representative (Sports and</w:t>
      </w:r>
      <w:r>
        <w:rPr>
          <w:spacing w:val="1"/>
          <w:sz w:val="24"/>
        </w:rPr>
        <w:t> </w:t>
      </w:r>
      <w:r>
        <w:rPr>
          <w:sz w:val="24"/>
        </w:rPr>
        <w:t>Games)</w:t>
      </w:r>
    </w:p>
    <w:p>
      <w:pPr>
        <w:pStyle w:val="BodyText"/>
        <w:spacing w:before="7"/>
        <w:rPr>
          <w:sz w:val="27"/>
        </w:rPr>
      </w:pPr>
    </w:p>
    <w:p>
      <w:pPr>
        <w:pStyle w:val="Heading2"/>
        <w:numPr>
          <w:ilvl w:val="0"/>
          <w:numId w:val="21"/>
        </w:numPr>
        <w:tabs>
          <w:tab w:pos="342" w:val="left" w:leader="none"/>
        </w:tabs>
        <w:spacing w:line="240" w:lineRule="auto" w:before="0" w:after="0"/>
        <w:ind w:left="342" w:right="0" w:hanging="240"/>
        <w:jc w:val="left"/>
      </w:pPr>
      <w:r>
        <w:rPr/>
        <w:t>(d) Details of Subcommittee Meetings</w:t>
      </w:r>
    </w:p>
    <w:p>
      <w:pPr>
        <w:pStyle w:val="ListParagraph"/>
        <w:numPr>
          <w:ilvl w:val="0"/>
          <w:numId w:val="22"/>
        </w:numPr>
        <w:tabs>
          <w:tab w:pos="462" w:val="left" w:leader="none"/>
        </w:tabs>
        <w:spacing w:line="276" w:lineRule="auto" w:before="40" w:after="0"/>
        <w:ind w:left="462" w:right="121" w:hanging="360"/>
        <w:jc w:val="both"/>
        <w:rPr>
          <w:sz w:val="24"/>
        </w:rPr>
      </w:pPr>
      <w:r>
        <w:rPr>
          <w:sz w:val="24"/>
        </w:rPr>
        <w:t>The Secretary of the Subcommittee shall call the meeting in consultation with the General Secretary with two (02) days notice. 60% of members shall form the quorum for the meeting.</w:t>
      </w:r>
    </w:p>
    <w:p>
      <w:pPr>
        <w:pStyle w:val="ListParagraph"/>
        <w:numPr>
          <w:ilvl w:val="0"/>
          <w:numId w:val="22"/>
        </w:numPr>
        <w:tabs>
          <w:tab w:pos="462" w:val="left" w:leader="none"/>
        </w:tabs>
        <w:spacing w:line="276" w:lineRule="auto" w:before="0" w:after="0"/>
        <w:ind w:left="462" w:right="119" w:hanging="360"/>
        <w:jc w:val="both"/>
        <w:rPr>
          <w:sz w:val="24"/>
        </w:rPr>
      </w:pPr>
      <w:r>
        <w:rPr>
          <w:sz w:val="24"/>
        </w:rPr>
        <w:t>Any subcommittee meeting held without the presence of any one of the General Secretaries of Sports and Games will be considered null.</w:t>
      </w:r>
    </w:p>
    <w:p>
      <w:pPr>
        <w:pStyle w:val="ListParagraph"/>
        <w:numPr>
          <w:ilvl w:val="0"/>
          <w:numId w:val="22"/>
        </w:numPr>
        <w:tabs>
          <w:tab w:pos="462" w:val="left" w:leader="none"/>
        </w:tabs>
        <w:spacing w:line="276" w:lineRule="auto" w:before="0" w:after="0"/>
        <w:ind w:left="462" w:right="126" w:hanging="360"/>
        <w:jc w:val="both"/>
        <w:rPr>
          <w:sz w:val="24"/>
        </w:rPr>
      </w:pPr>
      <w:r>
        <w:rPr>
          <w:sz w:val="24"/>
        </w:rPr>
        <w:t>Only one (01) student representatives from each hall will be allowed in the subcommittee meetings.</w:t>
      </w:r>
    </w:p>
    <w:p>
      <w:pPr>
        <w:pStyle w:val="ListParagraph"/>
        <w:numPr>
          <w:ilvl w:val="0"/>
          <w:numId w:val="22"/>
        </w:numPr>
        <w:tabs>
          <w:tab w:pos="462" w:val="left" w:leader="none"/>
        </w:tabs>
        <w:spacing w:line="276" w:lineRule="auto" w:before="0" w:after="0"/>
        <w:ind w:left="462" w:right="127" w:hanging="360"/>
        <w:jc w:val="both"/>
        <w:rPr>
          <w:sz w:val="24"/>
        </w:rPr>
      </w:pPr>
      <w:r>
        <w:rPr>
          <w:sz w:val="24"/>
        </w:rPr>
        <w:t>Any Hall of Residence failing to attend a subcommittee meeting will have to abide by all the decisions taken in that subcommittee meeting.</w:t>
      </w:r>
    </w:p>
    <w:p>
      <w:pPr>
        <w:pStyle w:val="ListParagraph"/>
        <w:numPr>
          <w:ilvl w:val="0"/>
          <w:numId w:val="22"/>
        </w:numPr>
        <w:tabs>
          <w:tab w:pos="462" w:val="left" w:leader="none"/>
        </w:tabs>
        <w:spacing w:line="276" w:lineRule="auto" w:before="0" w:after="0"/>
        <w:ind w:left="462" w:right="125" w:hanging="360"/>
        <w:jc w:val="both"/>
        <w:rPr>
          <w:sz w:val="24"/>
        </w:rPr>
      </w:pPr>
      <w:r>
        <w:rPr>
          <w:sz w:val="24"/>
        </w:rPr>
        <w:t>If a Hall of Residence does not report on time for a subcommittee meeting, then reminder will be given to the Hall President or the Second Senate </w:t>
      </w:r>
      <w:r>
        <w:rPr>
          <w:spacing w:val="-3"/>
          <w:sz w:val="24"/>
        </w:rPr>
        <w:t>Member. </w:t>
      </w:r>
      <w:r>
        <w:rPr>
          <w:sz w:val="24"/>
        </w:rPr>
        <w:t>If they fail to do the needful within twenty four (24) hours, no further requests will be</w:t>
      </w:r>
      <w:r>
        <w:rPr>
          <w:spacing w:val="-6"/>
          <w:sz w:val="24"/>
        </w:rPr>
        <w:t> </w:t>
      </w:r>
      <w:r>
        <w:rPr>
          <w:sz w:val="24"/>
        </w:rPr>
        <w:t>entertained.</w:t>
      </w:r>
    </w:p>
    <w:p>
      <w:pPr>
        <w:pStyle w:val="ListParagraph"/>
        <w:numPr>
          <w:ilvl w:val="0"/>
          <w:numId w:val="22"/>
        </w:numPr>
        <w:tabs>
          <w:tab w:pos="462" w:val="left" w:leader="none"/>
        </w:tabs>
        <w:spacing w:line="276" w:lineRule="auto" w:before="0" w:after="0"/>
        <w:ind w:left="462" w:right="113" w:hanging="360"/>
        <w:jc w:val="both"/>
        <w:rPr>
          <w:sz w:val="24"/>
        </w:rPr>
      </w:pPr>
      <w:r>
        <w:rPr>
          <w:sz w:val="24"/>
        </w:rPr>
        <w:t>Any Hall of Residence attending a subcommittee and agreeing to participate, have to participate in the events or else debarring rules (mentioned in the respective rule-books) will be put to work against</w:t>
      </w:r>
      <w:r>
        <w:rPr>
          <w:spacing w:val="-1"/>
          <w:sz w:val="24"/>
        </w:rPr>
        <w:t> </w:t>
      </w:r>
      <w:r>
        <w:rPr>
          <w:sz w:val="24"/>
        </w:rPr>
        <w:t>them.</w:t>
      </w:r>
    </w:p>
    <w:p>
      <w:pPr>
        <w:pStyle w:val="ListParagraph"/>
        <w:numPr>
          <w:ilvl w:val="0"/>
          <w:numId w:val="22"/>
        </w:numPr>
        <w:tabs>
          <w:tab w:pos="462" w:val="left" w:leader="none"/>
        </w:tabs>
        <w:spacing w:line="276" w:lineRule="auto" w:before="0" w:after="0"/>
        <w:ind w:left="462" w:right="117" w:hanging="360"/>
        <w:jc w:val="both"/>
        <w:rPr>
          <w:sz w:val="24"/>
        </w:rPr>
      </w:pPr>
      <w:r>
        <w:rPr>
          <w:sz w:val="24"/>
        </w:rPr>
        <w:t>Any inter hall event can be postponed until further notice only with absolute consensus from all the members present in the subcommittee meeting followed by approval of the President.</w:t>
      </w:r>
    </w:p>
    <w:p>
      <w:pPr>
        <w:pStyle w:val="ListParagraph"/>
        <w:numPr>
          <w:ilvl w:val="0"/>
          <w:numId w:val="22"/>
        </w:numPr>
        <w:tabs>
          <w:tab w:pos="462" w:val="left" w:leader="none"/>
        </w:tabs>
        <w:spacing w:line="276" w:lineRule="auto" w:before="0" w:after="0"/>
        <w:ind w:left="462" w:right="122" w:hanging="360"/>
        <w:jc w:val="both"/>
        <w:rPr>
          <w:sz w:val="24"/>
        </w:rPr>
      </w:pPr>
      <w:r>
        <w:rPr>
          <w:sz w:val="24"/>
        </w:rPr>
        <w:t>The subcommittee shall frame rules, finalize the judges/officials for the event and discuss all other matters relevant to the</w:t>
      </w:r>
      <w:r>
        <w:rPr>
          <w:spacing w:val="-2"/>
          <w:sz w:val="24"/>
        </w:rPr>
        <w:t> </w:t>
      </w:r>
      <w:r>
        <w:rPr>
          <w:sz w:val="24"/>
        </w:rPr>
        <w:t>event.</w:t>
      </w:r>
    </w:p>
    <w:p>
      <w:pPr>
        <w:pStyle w:val="ListParagraph"/>
        <w:numPr>
          <w:ilvl w:val="0"/>
          <w:numId w:val="22"/>
        </w:numPr>
        <w:tabs>
          <w:tab w:pos="462" w:val="left" w:leader="none"/>
        </w:tabs>
        <w:spacing w:line="276" w:lineRule="auto" w:before="0" w:after="0"/>
        <w:ind w:left="462" w:right="116" w:hanging="360"/>
        <w:jc w:val="both"/>
        <w:rPr>
          <w:sz w:val="24"/>
        </w:rPr>
      </w:pPr>
      <w:r>
        <w:rPr>
          <w:sz w:val="24"/>
        </w:rPr>
        <w:t>All decisions (other than postponement of events) of the subcommittee shall be approved by the subcommittee by a 2/3rd majority of the halls present.</w:t>
      </w:r>
    </w:p>
    <w:p>
      <w:pPr>
        <w:pStyle w:val="ListParagraph"/>
        <w:numPr>
          <w:ilvl w:val="0"/>
          <w:numId w:val="22"/>
        </w:numPr>
        <w:tabs>
          <w:tab w:pos="462" w:val="left" w:leader="none"/>
        </w:tabs>
        <w:spacing w:line="275" w:lineRule="exact" w:before="0" w:after="0"/>
        <w:ind w:left="462" w:right="0" w:hanging="360"/>
        <w:jc w:val="left"/>
        <w:rPr>
          <w:sz w:val="24"/>
        </w:rPr>
      </w:pPr>
      <w:r>
        <w:rPr>
          <w:sz w:val="24"/>
        </w:rPr>
        <w:t>In case of a deadlock the decision of the President (TSG) shall be final and</w:t>
      </w:r>
      <w:r>
        <w:rPr>
          <w:spacing w:val="-11"/>
          <w:sz w:val="24"/>
        </w:rPr>
        <w:t> </w:t>
      </w:r>
      <w:r>
        <w:rPr>
          <w:sz w:val="24"/>
        </w:rPr>
        <w:t>binding.</w:t>
      </w:r>
    </w:p>
    <w:p>
      <w:pPr>
        <w:pStyle w:val="BodyText"/>
        <w:spacing w:before="6"/>
        <w:rPr>
          <w:sz w:val="30"/>
        </w:rPr>
      </w:pPr>
    </w:p>
    <w:p>
      <w:pPr>
        <w:pStyle w:val="Heading2"/>
        <w:numPr>
          <w:ilvl w:val="0"/>
          <w:numId w:val="21"/>
        </w:numPr>
        <w:tabs>
          <w:tab w:pos="462" w:val="left" w:leader="none"/>
        </w:tabs>
        <w:spacing w:line="240" w:lineRule="auto" w:before="0" w:after="0"/>
        <w:ind w:left="462" w:right="0" w:hanging="360"/>
        <w:jc w:val="left"/>
      </w:pPr>
      <w:r>
        <w:rPr/>
        <w:t>Purchase</w:t>
      </w:r>
      <w:r>
        <w:rPr>
          <w:spacing w:val="-2"/>
        </w:rPr>
        <w:t> </w:t>
      </w:r>
      <w:r>
        <w:rPr/>
        <w:t>Committee</w:t>
      </w:r>
    </w:p>
    <w:p>
      <w:pPr>
        <w:pStyle w:val="BodyText"/>
        <w:spacing w:line="276" w:lineRule="auto" w:before="42"/>
        <w:ind w:left="101"/>
      </w:pPr>
      <w:r>
        <w:rPr/>
        <w:t>All purchases to be made by the Gymkhana should be approved by the Purchase Committee. The Committee shall consist of –</w:t>
      </w:r>
    </w:p>
    <w:p>
      <w:pPr>
        <w:pStyle w:val="ListParagraph"/>
        <w:numPr>
          <w:ilvl w:val="1"/>
          <w:numId w:val="21"/>
        </w:numPr>
        <w:tabs>
          <w:tab w:pos="821" w:val="left" w:leader="none"/>
          <w:tab w:pos="822" w:val="left" w:leader="none"/>
        </w:tabs>
        <w:spacing w:line="275" w:lineRule="exact" w:before="0" w:after="0"/>
        <w:ind w:left="822" w:right="0" w:hanging="360"/>
        <w:jc w:val="left"/>
        <w:rPr>
          <w:sz w:val="24"/>
        </w:rPr>
      </w:pPr>
      <w:r>
        <w:rPr>
          <w:sz w:val="24"/>
        </w:rPr>
        <w:t>Honorary Treasurer of the Gymkhana</w:t>
      </w:r>
      <w:r>
        <w:rPr>
          <w:spacing w:val="-7"/>
          <w:sz w:val="24"/>
        </w:rPr>
        <w:t> </w:t>
      </w:r>
      <w:r>
        <w:rPr>
          <w:sz w:val="24"/>
        </w:rPr>
        <w:t>(Chairman)</w:t>
      </w:r>
    </w:p>
    <w:p>
      <w:pPr>
        <w:pStyle w:val="ListParagraph"/>
        <w:numPr>
          <w:ilvl w:val="1"/>
          <w:numId w:val="21"/>
        </w:numPr>
        <w:tabs>
          <w:tab w:pos="822" w:val="left" w:leader="none"/>
        </w:tabs>
        <w:spacing w:line="240" w:lineRule="auto" w:before="0" w:after="0"/>
        <w:ind w:left="822" w:right="0" w:hanging="360"/>
        <w:jc w:val="left"/>
        <w:rPr>
          <w:sz w:val="24"/>
        </w:rPr>
      </w:pPr>
      <w:r>
        <w:rPr>
          <w:sz w:val="24"/>
        </w:rPr>
        <w:t>President</w:t>
      </w:r>
    </w:p>
    <w:p>
      <w:pPr>
        <w:spacing w:after="0" w:line="240" w:lineRule="auto"/>
        <w:jc w:val="left"/>
        <w:rPr>
          <w:sz w:val="24"/>
        </w:rPr>
        <w:sectPr>
          <w:pgSz w:w="11900" w:h="16840"/>
          <w:pgMar w:header="0" w:footer="946" w:top="1460" w:bottom="1140" w:left="1340" w:right="1320"/>
        </w:sectPr>
      </w:pPr>
    </w:p>
    <w:p>
      <w:pPr>
        <w:pStyle w:val="ListParagraph"/>
        <w:numPr>
          <w:ilvl w:val="1"/>
          <w:numId w:val="21"/>
        </w:numPr>
        <w:tabs>
          <w:tab w:pos="822" w:val="left" w:leader="none"/>
        </w:tabs>
        <w:spacing w:line="240" w:lineRule="auto" w:before="70" w:after="0"/>
        <w:ind w:left="822" w:right="0" w:hanging="360"/>
        <w:jc w:val="left"/>
        <w:rPr>
          <w:sz w:val="24"/>
        </w:rPr>
      </w:pPr>
      <w:r>
        <w:rPr>
          <w:sz w:val="24"/>
        </w:rPr>
        <w:t>Concerned Rector Nominees</w:t>
      </w:r>
    </w:p>
    <w:p>
      <w:pPr>
        <w:pStyle w:val="ListParagraph"/>
        <w:numPr>
          <w:ilvl w:val="1"/>
          <w:numId w:val="21"/>
        </w:numPr>
        <w:tabs>
          <w:tab w:pos="822" w:val="left" w:leader="none"/>
        </w:tabs>
        <w:spacing w:line="240" w:lineRule="auto" w:before="0" w:after="0"/>
        <w:ind w:left="822" w:right="0" w:hanging="360"/>
        <w:jc w:val="left"/>
        <w:rPr>
          <w:sz w:val="24"/>
        </w:rPr>
      </w:pPr>
      <w:r>
        <w:rPr>
          <w:sz w:val="24"/>
        </w:rPr>
        <w:t>Sports</w:t>
      </w:r>
      <w:r>
        <w:rPr>
          <w:spacing w:val="-1"/>
          <w:sz w:val="24"/>
        </w:rPr>
        <w:t> </w:t>
      </w:r>
      <w:r>
        <w:rPr>
          <w:sz w:val="24"/>
        </w:rPr>
        <w:t>Officer-In-Charge</w:t>
      </w:r>
    </w:p>
    <w:p>
      <w:pPr>
        <w:pStyle w:val="ListParagraph"/>
        <w:numPr>
          <w:ilvl w:val="1"/>
          <w:numId w:val="21"/>
        </w:numPr>
        <w:tabs>
          <w:tab w:pos="822" w:val="left" w:leader="none"/>
        </w:tabs>
        <w:spacing w:line="240" w:lineRule="auto" w:before="0" w:after="0"/>
        <w:ind w:left="822" w:right="0" w:hanging="360"/>
        <w:jc w:val="left"/>
        <w:rPr>
          <w:sz w:val="24"/>
        </w:rPr>
      </w:pPr>
      <w:r>
        <w:rPr>
          <w:sz w:val="24"/>
        </w:rPr>
        <w:t>Concerned General Secretaries.</w:t>
      </w:r>
    </w:p>
    <w:p>
      <w:pPr>
        <w:pStyle w:val="BodyText"/>
        <w:spacing w:line="276" w:lineRule="auto"/>
        <w:ind w:left="101" w:right="117"/>
        <w:jc w:val="both"/>
      </w:pPr>
      <w:r>
        <w:rPr/>
        <w:t>The concerned Staff Advisor OR Sports Officer-in-charge shall be permanent invitees to the meetings of the Committee. Purchase procedures shall be strictly as per the Institute rules.</w:t>
      </w:r>
    </w:p>
    <w:p>
      <w:pPr>
        <w:pStyle w:val="BodyText"/>
        <w:spacing w:before="6"/>
        <w:rPr>
          <w:sz w:val="27"/>
        </w:rPr>
      </w:pPr>
    </w:p>
    <w:p>
      <w:pPr>
        <w:pStyle w:val="Heading2"/>
        <w:numPr>
          <w:ilvl w:val="0"/>
          <w:numId w:val="21"/>
        </w:numPr>
        <w:tabs>
          <w:tab w:pos="450" w:val="left" w:leader="none"/>
        </w:tabs>
        <w:spacing w:line="240" w:lineRule="auto" w:before="0" w:after="0"/>
        <w:ind w:left="449" w:right="0" w:hanging="347"/>
        <w:jc w:val="both"/>
      </w:pPr>
      <w:r>
        <w:rPr/>
        <w:t>Standing Appeals</w:t>
      </w:r>
      <w:r>
        <w:rPr>
          <w:spacing w:val="-15"/>
        </w:rPr>
        <w:t> </w:t>
      </w:r>
      <w:r>
        <w:rPr/>
        <w:t>Committee</w:t>
      </w:r>
    </w:p>
    <w:p>
      <w:pPr>
        <w:pStyle w:val="BodyText"/>
        <w:spacing w:line="276" w:lineRule="auto" w:before="41"/>
        <w:ind w:left="101" w:right="116"/>
        <w:jc w:val="both"/>
      </w:pPr>
      <w:r>
        <w:rPr/>
        <w:t>Appeals arising out of any technical dispute during the Inter Hall, Open IIIT and other in- house competitions held shall be referred to the Standing Appeals Committee. The Committee shall consist</w:t>
      </w:r>
      <w:r>
        <w:rPr>
          <w:spacing w:val="-4"/>
        </w:rPr>
        <w:t> </w:t>
      </w:r>
      <w:r>
        <w:rPr/>
        <w:t>of:</w:t>
      </w:r>
    </w:p>
    <w:p>
      <w:pPr>
        <w:pStyle w:val="ListParagraph"/>
        <w:numPr>
          <w:ilvl w:val="1"/>
          <w:numId w:val="21"/>
        </w:numPr>
        <w:tabs>
          <w:tab w:pos="821" w:val="left" w:leader="none"/>
          <w:tab w:pos="822" w:val="left" w:leader="none"/>
        </w:tabs>
        <w:spacing w:line="240" w:lineRule="auto" w:before="0" w:after="0"/>
        <w:ind w:left="822" w:right="0" w:hanging="360"/>
        <w:jc w:val="left"/>
        <w:rPr>
          <w:sz w:val="24"/>
        </w:rPr>
      </w:pPr>
      <w:r>
        <w:rPr>
          <w:spacing w:val="-4"/>
          <w:sz w:val="24"/>
        </w:rPr>
        <w:t>Vice- </w:t>
      </w:r>
      <w:r>
        <w:rPr>
          <w:sz w:val="24"/>
        </w:rPr>
        <w:t>President</w:t>
      </w:r>
      <w:r>
        <w:rPr>
          <w:spacing w:val="3"/>
          <w:sz w:val="24"/>
        </w:rPr>
        <w:t> </w:t>
      </w:r>
      <w:r>
        <w:rPr>
          <w:sz w:val="24"/>
        </w:rPr>
        <w:t>(Chairman)</w:t>
      </w:r>
    </w:p>
    <w:p>
      <w:pPr>
        <w:pStyle w:val="ListParagraph"/>
        <w:numPr>
          <w:ilvl w:val="1"/>
          <w:numId w:val="21"/>
        </w:numPr>
        <w:tabs>
          <w:tab w:pos="822" w:val="left" w:leader="none"/>
        </w:tabs>
        <w:spacing w:line="240" w:lineRule="auto" w:before="0" w:after="0"/>
        <w:ind w:left="822" w:right="0" w:hanging="360"/>
        <w:jc w:val="left"/>
        <w:rPr>
          <w:sz w:val="24"/>
        </w:rPr>
      </w:pPr>
      <w:r>
        <w:rPr>
          <w:sz w:val="24"/>
        </w:rPr>
        <w:t>General Secretaries concerned (one of them will be the</w:t>
      </w:r>
      <w:r>
        <w:rPr>
          <w:spacing w:val="-6"/>
          <w:sz w:val="24"/>
        </w:rPr>
        <w:t> </w:t>
      </w:r>
      <w:r>
        <w:rPr>
          <w:sz w:val="24"/>
        </w:rPr>
        <w:t>convener)</w:t>
      </w:r>
    </w:p>
    <w:p>
      <w:pPr>
        <w:pStyle w:val="ListParagraph"/>
        <w:numPr>
          <w:ilvl w:val="1"/>
          <w:numId w:val="21"/>
        </w:numPr>
        <w:tabs>
          <w:tab w:pos="822" w:val="left" w:leader="none"/>
        </w:tabs>
        <w:spacing w:line="240" w:lineRule="auto" w:before="0" w:after="0"/>
        <w:ind w:left="822" w:right="0" w:hanging="360"/>
        <w:jc w:val="left"/>
        <w:rPr>
          <w:sz w:val="24"/>
        </w:rPr>
      </w:pPr>
      <w:r>
        <w:rPr>
          <w:sz w:val="24"/>
        </w:rPr>
        <w:t>Secretary</w:t>
      </w:r>
      <w:r>
        <w:rPr>
          <w:spacing w:val="-1"/>
          <w:sz w:val="24"/>
        </w:rPr>
        <w:t> </w:t>
      </w:r>
      <w:r>
        <w:rPr>
          <w:sz w:val="24"/>
        </w:rPr>
        <w:t>concerned</w:t>
      </w:r>
    </w:p>
    <w:p>
      <w:pPr>
        <w:pStyle w:val="ListParagraph"/>
        <w:numPr>
          <w:ilvl w:val="1"/>
          <w:numId w:val="21"/>
        </w:numPr>
        <w:tabs>
          <w:tab w:pos="822" w:val="left" w:leader="none"/>
        </w:tabs>
        <w:spacing w:line="240" w:lineRule="auto" w:before="0" w:after="0"/>
        <w:ind w:left="822" w:right="0" w:hanging="360"/>
        <w:jc w:val="left"/>
        <w:rPr>
          <w:sz w:val="24"/>
        </w:rPr>
      </w:pPr>
      <w:r>
        <w:rPr>
          <w:sz w:val="24"/>
        </w:rPr>
        <w:t>Rector Nominees</w:t>
      </w:r>
      <w:r>
        <w:rPr>
          <w:spacing w:val="1"/>
          <w:sz w:val="24"/>
        </w:rPr>
        <w:t> </w:t>
      </w:r>
      <w:r>
        <w:rPr>
          <w:sz w:val="24"/>
        </w:rPr>
        <w:t>concerned</w:t>
      </w:r>
    </w:p>
    <w:p>
      <w:pPr>
        <w:pStyle w:val="ListParagraph"/>
        <w:numPr>
          <w:ilvl w:val="1"/>
          <w:numId w:val="21"/>
        </w:numPr>
        <w:tabs>
          <w:tab w:pos="822" w:val="left" w:leader="none"/>
        </w:tabs>
        <w:spacing w:line="240" w:lineRule="auto" w:before="0" w:after="0"/>
        <w:ind w:left="822" w:right="0" w:hanging="360"/>
        <w:jc w:val="left"/>
        <w:rPr>
          <w:sz w:val="24"/>
        </w:rPr>
      </w:pPr>
      <w:r>
        <w:rPr>
          <w:sz w:val="24"/>
        </w:rPr>
        <w:t>Sports</w:t>
      </w:r>
      <w:r>
        <w:rPr>
          <w:spacing w:val="-1"/>
          <w:sz w:val="24"/>
        </w:rPr>
        <w:t> </w:t>
      </w:r>
      <w:r>
        <w:rPr>
          <w:sz w:val="24"/>
        </w:rPr>
        <w:t>Officer-in-charge</w:t>
      </w:r>
    </w:p>
    <w:p>
      <w:pPr>
        <w:pStyle w:val="BodyText"/>
        <w:spacing w:before="11"/>
        <w:rPr>
          <w:sz w:val="23"/>
        </w:rPr>
      </w:pPr>
    </w:p>
    <w:p>
      <w:pPr>
        <w:pStyle w:val="BodyText"/>
        <w:ind w:left="101" w:right="121"/>
        <w:jc w:val="both"/>
      </w:pPr>
      <w:r>
        <w:rPr/>
        <w:t>Note: The decision of the Appeals Committee shall be final and shall be reported to the President. A member, who is a party to the dispute, may attend the meeting only as an observer.</w:t>
      </w:r>
    </w:p>
    <w:p>
      <w:pPr>
        <w:pStyle w:val="BodyText"/>
        <w:spacing w:line="276" w:lineRule="auto"/>
        <w:ind w:left="101" w:right="121"/>
        <w:jc w:val="both"/>
      </w:pPr>
      <w:r>
        <w:rPr/>
        <w:t>In Sports and Games events, the decision of the Jury of Appeals Committee (if any) shall be final and binding.</w:t>
      </w:r>
    </w:p>
    <w:p>
      <w:pPr>
        <w:pStyle w:val="BodyText"/>
        <w:spacing w:before="5"/>
        <w:rPr>
          <w:sz w:val="27"/>
        </w:rPr>
      </w:pPr>
    </w:p>
    <w:p>
      <w:pPr>
        <w:pStyle w:val="Heading2"/>
        <w:numPr>
          <w:ilvl w:val="0"/>
          <w:numId w:val="21"/>
        </w:numPr>
        <w:tabs>
          <w:tab w:pos="462" w:val="left" w:leader="none"/>
        </w:tabs>
        <w:spacing w:line="240" w:lineRule="auto" w:before="0" w:after="0"/>
        <w:ind w:left="462" w:right="0" w:hanging="360"/>
        <w:jc w:val="both"/>
      </w:pPr>
      <w:r>
        <w:rPr/>
        <w:t>Students’ </w:t>
      </w:r>
      <w:r>
        <w:rPr>
          <w:spacing w:val="-4"/>
        </w:rPr>
        <w:t>Welfare </w:t>
      </w:r>
      <w:r>
        <w:rPr/>
        <w:t>Council</w:t>
      </w:r>
      <w:r>
        <w:rPr>
          <w:spacing w:val="-19"/>
        </w:rPr>
        <w:t> </w:t>
      </w:r>
      <w:r>
        <w:rPr/>
        <w:t>(SWC)</w:t>
      </w:r>
    </w:p>
    <w:p>
      <w:pPr>
        <w:pStyle w:val="BodyText"/>
        <w:spacing w:line="276" w:lineRule="auto" w:before="42"/>
        <w:ind w:left="101" w:right="118"/>
        <w:jc w:val="both"/>
      </w:pPr>
      <w:r>
        <w:rPr/>
        <w:t>It will be overseen by the General Secretary on behalf of the President. The council will look after the following areas- hostel affairs, discipline, infrastructure and grievance redressal. It must act in the general interest of the Senate and take up matters affecting the welfare of the students as well as the Institute.</w:t>
      </w:r>
    </w:p>
    <w:p>
      <w:pPr>
        <w:pStyle w:val="BodyText"/>
        <w:spacing w:line="274" w:lineRule="exact"/>
        <w:ind w:left="101"/>
        <w:jc w:val="both"/>
      </w:pPr>
      <w:r>
        <w:rPr/>
        <w:t>Students’ Welfare Council shall be responsible for the following:</w:t>
      </w:r>
    </w:p>
    <w:p>
      <w:pPr>
        <w:pStyle w:val="ListParagraph"/>
        <w:numPr>
          <w:ilvl w:val="0"/>
          <w:numId w:val="23"/>
        </w:numPr>
        <w:tabs>
          <w:tab w:pos="822" w:val="left" w:leader="none"/>
        </w:tabs>
        <w:spacing w:line="276" w:lineRule="auto" w:before="40" w:after="0"/>
        <w:ind w:left="822" w:right="120" w:hanging="360"/>
        <w:jc w:val="left"/>
        <w:rPr>
          <w:sz w:val="24"/>
        </w:rPr>
      </w:pPr>
      <w:r>
        <w:rPr>
          <w:sz w:val="24"/>
        </w:rPr>
        <w:t>Any affairs related to the hostels. These will be addressed with the Secretaries of each Hall of Residence (Hostel Representatives).</w:t>
      </w:r>
    </w:p>
    <w:p>
      <w:pPr>
        <w:pStyle w:val="ListParagraph"/>
        <w:numPr>
          <w:ilvl w:val="0"/>
          <w:numId w:val="23"/>
        </w:numPr>
        <w:tabs>
          <w:tab w:pos="822" w:val="left" w:leader="none"/>
        </w:tabs>
        <w:spacing w:line="276" w:lineRule="auto" w:before="0" w:after="0"/>
        <w:ind w:left="822" w:right="114" w:hanging="360"/>
        <w:jc w:val="left"/>
        <w:rPr>
          <w:sz w:val="24"/>
        </w:rPr>
      </w:pPr>
      <w:r>
        <w:rPr>
          <w:sz w:val="24"/>
        </w:rPr>
        <w:t>Proper functioning of the Gymkhana, by following a fixed warning-penalty system that will be applicable to all the gymkhana members, when</w:t>
      </w:r>
      <w:r>
        <w:rPr>
          <w:spacing w:val="-4"/>
          <w:sz w:val="24"/>
        </w:rPr>
        <w:t> </w:t>
      </w:r>
      <w:r>
        <w:rPr>
          <w:sz w:val="24"/>
        </w:rPr>
        <w:t>required.</w:t>
      </w:r>
    </w:p>
    <w:p>
      <w:pPr>
        <w:pStyle w:val="ListParagraph"/>
        <w:numPr>
          <w:ilvl w:val="0"/>
          <w:numId w:val="23"/>
        </w:numPr>
        <w:tabs>
          <w:tab w:pos="822" w:val="left" w:leader="none"/>
        </w:tabs>
        <w:spacing w:line="276" w:lineRule="auto" w:before="0" w:after="0"/>
        <w:ind w:left="822" w:right="124" w:hanging="360"/>
        <w:jc w:val="left"/>
        <w:rPr>
          <w:sz w:val="24"/>
        </w:rPr>
      </w:pPr>
      <w:r>
        <w:rPr>
          <w:spacing w:val="-4"/>
          <w:sz w:val="24"/>
        </w:rPr>
        <w:t>Taking </w:t>
      </w:r>
      <w:r>
        <w:rPr>
          <w:sz w:val="24"/>
        </w:rPr>
        <w:t>care of the financial affairs. This will be taken care with the help of Treasurers of each</w:t>
      </w:r>
      <w:r>
        <w:rPr>
          <w:spacing w:val="-1"/>
          <w:sz w:val="24"/>
        </w:rPr>
        <w:t> </w:t>
      </w:r>
      <w:r>
        <w:rPr>
          <w:sz w:val="24"/>
        </w:rPr>
        <w:t>committee.</w:t>
      </w:r>
    </w:p>
    <w:p>
      <w:pPr>
        <w:pStyle w:val="BodyText"/>
        <w:spacing w:before="5"/>
        <w:rPr>
          <w:sz w:val="27"/>
        </w:rPr>
      </w:pPr>
    </w:p>
    <w:p>
      <w:pPr>
        <w:pStyle w:val="BodyText"/>
        <w:ind w:left="101"/>
        <w:jc w:val="both"/>
      </w:pPr>
      <w:r>
        <w:rPr/>
        <w:t>The composition of SWC is –</w:t>
      </w:r>
    </w:p>
    <w:p>
      <w:pPr>
        <w:pStyle w:val="ListParagraph"/>
        <w:numPr>
          <w:ilvl w:val="0"/>
          <w:numId w:val="24"/>
        </w:numPr>
        <w:tabs>
          <w:tab w:pos="821" w:val="left" w:leader="none"/>
          <w:tab w:pos="822" w:val="left" w:leader="none"/>
        </w:tabs>
        <w:spacing w:line="240" w:lineRule="auto" w:before="40" w:after="0"/>
        <w:ind w:left="822" w:right="0" w:hanging="360"/>
        <w:jc w:val="left"/>
        <w:rPr>
          <w:sz w:val="24"/>
        </w:rPr>
      </w:pPr>
      <w:r>
        <w:rPr>
          <w:sz w:val="24"/>
        </w:rPr>
        <w:t>SWC</w:t>
      </w:r>
      <w:r>
        <w:rPr>
          <w:spacing w:val="-2"/>
          <w:sz w:val="24"/>
        </w:rPr>
        <w:t> </w:t>
      </w:r>
      <w:r>
        <w:rPr>
          <w:sz w:val="24"/>
        </w:rPr>
        <w:t>Representatives</w:t>
      </w:r>
    </w:p>
    <w:p>
      <w:pPr>
        <w:pStyle w:val="ListParagraph"/>
        <w:numPr>
          <w:ilvl w:val="0"/>
          <w:numId w:val="24"/>
        </w:numPr>
        <w:tabs>
          <w:tab w:pos="822" w:val="left" w:leader="none"/>
        </w:tabs>
        <w:spacing w:line="240" w:lineRule="auto" w:before="0" w:after="0"/>
        <w:ind w:left="822" w:right="0" w:hanging="360"/>
        <w:jc w:val="left"/>
        <w:rPr>
          <w:sz w:val="24"/>
        </w:rPr>
      </w:pPr>
      <w:r>
        <w:rPr>
          <w:sz w:val="24"/>
        </w:rPr>
        <w:t>General Secretary of the Hall of</w:t>
      </w:r>
      <w:r>
        <w:rPr>
          <w:spacing w:val="-2"/>
          <w:sz w:val="24"/>
        </w:rPr>
        <w:t> </w:t>
      </w:r>
      <w:r>
        <w:rPr>
          <w:sz w:val="24"/>
        </w:rPr>
        <w:t>Residence</w:t>
      </w:r>
    </w:p>
    <w:p>
      <w:pPr>
        <w:pStyle w:val="ListParagraph"/>
        <w:numPr>
          <w:ilvl w:val="0"/>
          <w:numId w:val="24"/>
        </w:numPr>
        <w:tabs>
          <w:tab w:pos="822" w:val="left" w:leader="none"/>
        </w:tabs>
        <w:spacing w:line="240" w:lineRule="auto" w:before="0" w:after="0"/>
        <w:ind w:left="822" w:right="0" w:hanging="360"/>
        <w:jc w:val="left"/>
        <w:rPr>
          <w:sz w:val="24"/>
        </w:rPr>
      </w:pPr>
      <w:r>
        <w:rPr>
          <w:sz w:val="24"/>
        </w:rPr>
        <w:t>Honorary Treasurer of Students’</w:t>
      </w:r>
      <w:r>
        <w:rPr>
          <w:spacing w:val="-24"/>
          <w:sz w:val="24"/>
        </w:rPr>
        <w:t> </w:t>
      </w:r>
      <w:r>
        <w:rPr>
          <w:sz w:val="24"/>
        </w:rPr>
        <w:t>Gymkhana</w:t>
      </w:r>
    </w:p>
    <w:p>
      <w:pPr>
        <w:pStyle w:val="BodyText"/>
        <w:spacing w:before="8"/>
        <w:rPr>
          <w:sz w:val="27"/>
        </w:rPr>
      </w:pPr>
    </w:p>
    <w:p>
      <w:pPr>
        <w:pStyle w:val="Heading2"/>
        <w:numPr>
          <w:ilvl w:val="0"/>
          <w:numId w:val="21"/>
        </w:numPr>
        <w:tabs>
          <w:tab w:pos="462" w:val="left" w:leader="none"/>
        </w:tabs>
        <w:spacing w:line="240" w:lineRule="auto" w:before="0" w:after="0"/>
        <w:ind w:left="462" w:right="0" w:hanging="360"/>
        <w:jc w:val="both"/>
      </w:pPr>
      <w:r>
        <w:rPr/>
        <w:t>Students’</w:t>
      </w:r>
      <w:r>
        <w:rPr>
          <w:spacing w:val="-19"/>
        </w:rPr>
        <w:t> </w:t>
      </w:r>
      <w:r>
        <w:rPr/>
        <w:t>Court</w:t>
      </w:r>
    </w:p>
    <w:p>
      <w:pPr>
        <w:pStyle w:val="BodyText"/>
        <w:spacing w:line="276" w:lineRule="auto" w:before="40"/>
        <w:ind w:left="101" w:right="115"/>
        <w:jc w:val="both"/>
      </w:pPr>
      <w:r>
        <w:rPr/>
        <w:t>Cases of severe breach of conduct in connection with events conducted by the Technology Students’ Gymkhana and severe violation of the Constitution by an Office- bearer/individual/hall shall be referred to the President of the Technology Students’ Gymkhana who may refer the case to a bench of the Students’ Court.</w:t>
      </w:r>
    </w:p>
    <w:p>
      <w:pPr>
        <w:spacing w:after="0" w:line="276" w:lineRule="auto"/>
        <w:jc w:val="both"/>
        <w:sectPr>
          <w:pgSz w:w="11900" w:h="16840"/>
          <w:pgMar w:header="0" w:footer="946" w:top="1460" w:bottom="1140" w:left="1340" w:right="1320"/>
        </w:sectPr>
      </w:pPr>
    </w:p>
    <w:p>
      <w:pPr>
        <w:pStyle w:val="BodyText"/>
        <w:rPr>
          <w:sz w:val="20"/>
        </w:rPr>
      </w:pPr>
    </w:p>
    <w:p>
      <w:pPr>
        <w:pStyle w:val="BodyText"/>
        <w:rPr>
          <w:sz w:val="20"/>
        </w:rPr>
      </w:pPr>
    </w:p>
    <w:p>
      <w:pPr>
        <w:pStyle w:val="BodyText"/>
        <w:spacing w:before="10"/>
        <w:rPr>
          <w:sz w:val="28"/>
        </w:rPr>
      </w:pPr>
    </w:p>
    <w:p>
      <w:pPr>
        <w:pStyle w:val="BodyText"/>
        <w:spacing w:before="90"/>
        <w:ind w:left="101"/>
      </w:pPr>
      <w:r>
        <w:rPr/>
        <w:t>The composition of the Students’ Court shall be as follows:</w:t>
      </w:r>
    </w:p>
    <w:p>
      <w:pPr>
        <w:pStyle w:val="ListParagraph"/>
        <w:numPr>
          <w:ilvl w:val="1"/>
          <w:numId w:val="21"/>
        </w:numPr>
        <w:tabs>
          <w:tab w:pos="821" w:val="left" w:leader="none"/>
          <w:tab w:pos="822" w:val="left" w:leader="none"/>
        </w:tabs>
        <w:spacing w:line="240" w:lineRule="auto" w:before="40" w:after="0"/>
        <w:ind w:left="822" w:right="0" w:hanging="360"/>
        <w:jc w:val="left"/>
        <w:rPr>
          <w:sz w:val="24"/>
        </w:rPr>
      </w:pPr>
      <w:r>
        <w:rPr>
          <w:sz w:val="24"/>
        </w:rPr>
        <w:t>President (Chairman)</w:t>
      </w:r>
    </w:p>
    <w:p>
      <w:pPr>
        <w:pStyle w:val="ListParagraph"/>
        <w:numPr>
          <w:ilvl w:val="1"/>
          <w:numId w:val="21"/>
        </w:numPr>
        <w:tabs>
          <w:tab w:pos="822" w:val="left" w:leader="none"/>
        </w:tabs>
        <w:spacing w:line="240" w:lineRule="auto" w:before="0" w:after="0"/>
        <w:ind w:left="822" w:right="0" w:hanging="360"/>
        <w:jc w:val="left"/>
        <w:rPr>
          <w:sz w:val="24"/>
        </w:rPr>
      </w:pPr>
      <w:r>
        <w:rPr>
          <w:sz w:val="24"/>
        </w:rPr>
        <w:t>Concerned Rector Nominees</w:t>
      </w:r>
    </w:p>
    <w:p>
      <w:pPr>
        <w:pStyle w:val="ListParagraph"/>
        <w:numPr>
          <w:ilvl w:val="1"/>
          <w:numId w:val="21"/>
        </w:numPr>
        <w:tabs>
          <w:tab w:pos="822" w:val="left" w:leader="none"/>
        </w:tabs>
        <w:spacing w:line="240" w:lineRule="auto" w:before="0" w:after="0"/>
        <w:ind w:left="822" w:right="0" w:hanging="360"/>
        <w:jc w:val="left"/>
        <w:rPr>
          <w:sz w:val="24"/>
        </w:rPr>
      </w:pPr>
      <w:r>
        <w:rPr>
          <w:sz w:val="24"/>
        </w:rPr>
        <w:t>Sports Officer in Charge</w:t>
      </w:r>
    </w:p>
    <w:p>
      <w:pPr>
        <w:pStyle w:val="ListParagraph"/>
        <w:numPr>
          <w:ilvl w:val="1"/>
          <w:numId w:val="21"/>
        </w:numPr>
        <w:tabs>
          <w:tab w:pos="822" w:val="left" w:leader="none"/>
        </w:tabs>
        <w:spacing w:line="240" w:lineRule="auto" w:before="0" w:after="0"/>
        <w:ind w:left="822" w:right="0" w:hanging="360"/>
        <w:jc w:val="left"/>
        <w:rPr>
          <w:sz w:val="24"/>
        </w:rPr>
      </w:pPr>
      <w:r>
        <w:rPr>
          <w:spacing w:val="-4"/>
          <w:sz w:val="24"/>
        </w:rPr>
        <w:t>Vice</w:t>
      </w:r>
      <w:r>
        <w:rPr>
          <w:sz w:val="24"/>
        </w:rPr>
        <w:t> President</w:t>
      </w:r>
    </w:p>
    <w:p>
      <w:pPr>
        <w:pStyle w:val="ListParagraph"/>
        <w:numPr>
          <w:ilvl w:val="1"/>
          <w:numId w:val="21"/>
        </w:numPr>
        <w:tabs>
          <w:tab w:pos="822" w:val="left" w:leader="none"/>
        </w:tabs>
        <w:spacing w:line="240" w:lineRule="auto" w:before="0" w:after="0"/>
        <w:ind w:left="822" w:right="0" w:hanging="360"/>
        <w:jc w:val="left"/>
        <w:rPr>
          <w:sz w:val="24"/>
        </w:rPr>
      </w:pPr>
      <w:r>
        <w:rPr>
          <w:sz w:val="24"/>
        </w:rPr>
        <w:t>Standing panel of nominees of the Students’</w:t>
      </w:r>
      <w:r>
        <w:rPr>
          <w:spacing w:val="-15"/>
          <w:sz w:val="24"/>
        </w:rPr>
        <w:t> </w:t>
      </w:r>
      <w:r>
        <w:rPr>
          <w:sz w:val="24"/>
        </w:rPr>
        <w:t>Senate</w:t>
      </w:r>
    </w:p>
    <w:p>
      <w:pPr>
        <w:pStyle w:val="BodyText"/>
        <w:spacing w:before="7"/>
        <w:rPr>
          <w:sz w:val="27"/>
        </w:rPr>
      </w:pPr>
    </w:p>
    <w:p>
      <w:pPr>
        <w:pStyle w:val="BodyText"/>
        <w:spacing w:line="276" w:lineRule="auto"/>
        <w:ind w:left="101" w:right="114"/>
        <w:jc w:val="both"/>
      </w:pPr>
      <w:r>
        <w:rPr/>
        <w:t>While the emphasis and endeavor of the Students’ Court would be on reconciliation rather than punishment, the court may recommend suitable punishments to be awarded by the President after giving a hearing to the parties concerned. In extraordinary cases, the President may refer a case to the Rector for appropriate action.</w:t>
      </w:r>
    </w:p>
    <w:p>
      <w:pPr>
        <w:pStyle w:val="BodyText"/>
        <w:spacing w:before="4"/>
        <w:rPr>
          <w:sz w:val="27"/>
        </w:rPr>
      </w:pPr>
    </w:p>
    <w:p>
      <w:pPr>
        <w:pStyle w:val="Heading2"/>
      </w:pPr>
      <w:r>
        <w:rPr/>
        <w:t>Possible Sanctions</w:t>
      </w:r>
    </w:p>
    <w:p>
      <w:pPr>
        <w:pStyle w:val="BodyText"/>
        <w:spacing w:before="42"/>
        <w:ind w:left="101"/>
      </w:pPr>
      <w:r>
        <w:rPr/>
        <w:t>Below is a list of the sanctions available to the Students’ Court:</w:t>
      </w:r>
    </w:p>
    <w:p>
      <w:pPr>
        <w:pStyle w:val="ListParagraph"/>
        <w:numPr>
          <w:ilvl w:val="0"/>
          <w:numId w:val="25"/>
        </w:numPr>
        <w:tabs>
          <w:tab w:pos="1001" w:val="left" w:leader="none"/>
          <w:tab w:pos="1002" w:val="left" w:leader="none"/>
        </w:tabs>
        <w:spacing w:line="240" w:lineRule="auto" w:before="40" w:after="0"/>
        <w:ind w:left="1002" w:right="0" w:hanging="540"/>
        <w:jc w:val="left"/>
        <w:rPr>
          <w:sz w:val="24"/>
        </w:rPr>
      </w:pPr>
      <w:r>
        <w:rPr>
          <w:sz w:val="24"/>
        </w:rPr>
        <w:t>Disciplinary</w:t>
      </w:r>
      <w:r>
        <w:rPr>
          <w:spacing w:val="-6"/>
          <w:sz w:val="24"/>
        </w:rPr>
        <w:t> </w:t>
      </w:r>
      <w:r>
        <w:rPr>
          <w:spacing w:val="-3"/>
          <w:sz w:val="24"/>
        </w:rPr>
        <w:t>Warning</w:t>
      </w:r>
    </w:p>
    <w:p>
      <w:pPr>
        <w:pStyle w:val="ListParagraph"/>
        <w:numPr>
          <w:ilvl w:val="0"/>
          <w:numId w:val="25"/>
        </w:numPr>
        <w:tabs>
          <w:tab w:pos="1002" w:val="left" w:leader="none"/>
        </w:tabs>
        <w:spacing w:line="276" w:lineRule="auto" w:before="42" w:after="0"/>
        <w:ind w:left="1002" w:right="117" w:hanging="540"/>
        <w:jc w:val="both"/>
        <w:rPr>
          <w:sz w:val="24"/>
        </w:rPr>
      </w:pPr>
      <w:r>
        <w:rPr>
          <w:sz w:val="24"/>
        </w:rPr>
        <w:t>Suspension from a particular event for a particular time period. This can be awarded to a hall as well as an</w:t>
      </w:r>
      <w:r>
        <w:rPr>
          <w:spacing w:val="-1"/>
          <w:sz w:val="24"/>
        </w:rPr>
        <w:t> </w:t>
      </w:r>
      <w:r>
        <w:rPr>
          <w:sz w:val="24"/>
        </w:rPr>
        <w:t>individual.</w:t>
      </w:r>
    </w:p>
    <w:p>
      <w:pPr>
        <w:pStyle w:val="ListParagraph"/>
        <w:numPr>
          <w:ilvl w:val="0"/>
          <w:numId w:val="25"/>
        </w:numPr>
        <w:tabs>
          <w:tab w:pos="1001" w:val="left" w:leader="none"/>
          <w:tab w:pos="1002" w:val="left" w:leader="none"/>
        </w:tabs>
        <w:spacing w:line="275" w:lineRule="exact" w:before="0" w:after="0"/>
        <w:ind w:left="1002" w:right="0" w:hanging="540"/>
        <w:jc w:val="left"/>
        <w:rPr>
          <w:sz w:val="24"/>
        </w:rPr>
      </w:pPr>
      <w:r>
        <w:rPr>
          <w:sz w:val="24"/>
        </w:rPr>
        <w:t>Restrictions on further</w:t>
      </w:r>
      <w:r>
        <w:rPr>
          <w:spacing w:val="-1"/>
          <w:sz w:val="24"/>
        </w:rPr>
        <w:t> </w:t>
      </w:r>
      <w:r>
        <w:rPr>
          <w:sz w:val="24"/>
        </w:rPr>
        <w:t>participation</w:t>
      </w:r>
    </w:p>
    <w:p>
      <w:pPr>
        <w:pStyle w:val="ListParagraph"/>
        <w:numPr>
          <w:ilvl w:val="0"/>
          <w:numId w:val="25"/>
        </w:numPr>
        <w:tabs>
          <w:tab w:pos="1001" w:val="left" w:leader="none"/>
          <w:tab w:pos="1002" w:val="left" w:leader="none"/>
        </w:tabs>
        <w:spacing w:line="240" w:lineRule="auto" w:before="40" w:after="0"/>
        <w:ind w:left="1002" w:right="0" w:hanging="540"/>
        <w:jc w:val="left"/>
        <w:rPr>
          <w:sz w:val="24"/>
        </w:rPr>
      </w:pPr>
      <w:r>
        <w:rPr>
          <w:sz w:val="24"/>
        </w:rPr>
        <w:t>Fines</w:t>
      </w:r>
    </w:p>
    <w:p>
      <w:pPr>
        <w:pStyle w:val="ListParagraph"/>
        <w:numPr>
          <w:ilvl w:val="0"/>
          <w:numId w:val="25"/>
        </w:numPr>
        <w:tabs>
          <w:tab w:pos="1001" w:val="left" w:leader="none"/>
          <w:tab w:pos="1002" w:val="left" w:leader="none"/>
        </w:tabs>
        <w:spacing w:line="240" w:lineRule="auto" w:before="43" w:after="0"/>
        <w:ind w:left="1002" w:right="0" w:hanging="540"/>
        <w:jc w:val="left"/>
        <w:rPr>
          <w:sz w:val="24"/>
        </w:rPr>
      </w:pPr>
      <w:r>
        <w:rPr>
          <w:sz w:val="24"/>
        </w:rPr>
        <w:t>Restitution</w:t>
      </w:r>
    </w:p>
    <w:p>
      <w:pPr>
        <w:pStyle w:val="ListParagraph"/>
        <w:numPr>
          <w:ilvl w:val="0"/>
          <w:numId w:val="25"/>
        </w:numPr>
        <w:tabs>
          <w:tab w:pos="1001" w:val="left" w:leader="none"/>
          <w:tab w:pos="1002" w:val="left" w:leader="none"/>
        </w:tabs>
        <w:spacing w:line="240" w:lineRule="auto" w:before="40" w:after="0"/>
        <w:ind w:left="1002" w:right="0" w:hanging="540"/>
        <w:jc w:val="left"/>
        <w:rPr>
          <w:sz w:val="24"/>
        </w:rPr>
      </w:pPr>
      <w:r>
        <w:rPr>
          <w:sz w:val="24"/>
        </w:rPr>
        <w:t>Community Service</w:t>
      </w:r>
    </w:p>
    <w:p>
      <w:pPr>
        <w:pStyle w:val="ListParagraph"/>
        <w:numPr>
          <w:ilvl w:val="0"/>
          <w:numId w:val="25"/>
        </w:numPr>
        <w:tabs>
          <w:tab w:pos="1002" w:val="left" w:leader="none"/>
        </w:tabs>
        <w:spacing w:line="276" w:lineRule="auto" w:before="42" w:after="0"/>
        <w:ind w:left="1002" w:right="117" w:hanging="540"/>
        <w:jc w:val="both"/>
        <w:rPr>
          <w:sz w:val="24"/>
        </w:rPr>
      </w:pPr>
      <w:r>
        <w:rPr>
          <w:sz w:val="24"/>
        </w:rPr>
        <w:t>Impeachment (in cases where the offender is a Gymkhana Office bearer) The offender has the right to appeal against the action(s) taken by the Students’ Court on him/her. He/she must do so by submitting a written application to the President within 24 hours after the decision is</w:t>
      </w:r>
      <w:r>
        <w:rPr>
          <w:spacing w:val="-1"/>
          <w:sz w:val="24"/>
        </w:rPr>
        <w:t> </w:t>
      </w:r>
      <w:r>
        <w:rPr>
          <w:sz w:val="24"/>
        </w:rPr>
        <w:t>taken.</w:t>
      </w:r>
    </w:p>
    <w:p>
      <w:pPr>
        <w:pStyle w:val="ListParagraph"/>
        <w:numPr>
          <w:ilvl w:val="0"/>
          <w:numId w:val="25"/>
        </w:numPr>
        <w:tabs>
          <w:tab w:pos="1002" w:val="left" w:leader="none"/>
        </w:tabs>
        <w:spacing w:line="276" w:lineRule="auto" w:before="0" w:after="0"/>
        <w:ind w:left="1002" w:right="114" w:hanging="540"/>
        <w:jc w:val="both"/>
        <w:rPr>
          <w:sz w:val="24"/>
        </w:rPr>
      </w:pPr>
      <w:r>
        <w:rPr>
          <w:sz w:val="24"/>
        </w:rPr>
        <w:t>The decision of Impeachment has to be reported to the General Body by means of a notice stating clearly the reasons of Impeachment. The Impeachment of the </w:t>
      </w:r>
      <w:r>
        <w:rPr>
          <w:spacing w:val="-4"/>
          <w:sz w:val="24"/>
        </w:rPr>
        <w:t>Vice </w:t>
      </w:r>
      <w:r>
        <w:rPr>
          <w:sz w:val="24"/>
        </w:rPr>
        <w:t>President and the General Secretaries stands void unless approved by the Dean (S/A) as well as the</w:t>
      </w:r>
      <w:r>
        <w:rPr>
          <w:spacing w:val="-1"/>
          <w:sz w:val="24"/>
        </w:rPr>
        <w:t> </w:t>
      </w:r>
      <w:r>
        <w:rPr>
          <w:spacing w:val="-3"/>
          <w:sz w:val="24"/>
        </w:rPr>
        <w:t>Rector.</w:t>
      </w:r>
    </w:p>
    <w:p>
      <w:pPr>
        <w:pStyle w:val="BodyText"/>
        <w:spacing w:before="2"/>
        <w:rPr>
          <w:sz w:val="27"/>
        </w:rPr>
      </w:pPr>
    </w:p>
    <w:p>
      <w:pPr>
        <w:pStyle w:val="Heading2"/>
      </w:pPr>
      <w:r>
        <w:rPr/>
        <w:t>APPENDIX – A</w:t>
      </w:r>
    </w:p>
    <w:p>
      <w:pPr>
        <w:pStyle w:val="BodyText"/>
        <w:spacing w:before="2"/>
        <w:rPr>
          <w:b/>
          <w:sz w:val="29"/>
        </w:rPr>
      </w:pPr>
    </w:p>
    <w:p>
      <w:pPr>
        <w:spacing w:before="1"/>
        <w:ind w:left="101" w:right="0" w:firstLine="0"/>
        <w:jc w:val="left"/>
        <w:rPr>
          <w:b/>
          <w:sz w:val="24"/>
        </w:rPr>
      </w:pPr>
      <w:r>
        <w:rPr>
          <w:b/>
          <w:sz w:val="24"/>
        </w:rPr>
        <w:t>President</w:t>
      </w:r>
    </w:p>
    <w:p>
      <w:pPr>
        <w:pStyle w:val="BodyText"/>
        <w:rPr>
          <w:b/>
          <w:sz w:val="29"/>
        </w:rPr>
      </w:pPr>
    </w:p>
    <w:p>
      <w:pPr>
        <w:pStyle w:val="ListParagraph"/>
        <w:numPr>
          <w:ilvl w:val="0"/>
          <w:numId w:val="26"/>
        </w:numPr>
        <w:tabs>
          <w:tab w:pos="1002" w:val="left" w:leader="none"/>
        </w:tabs>
        <w:spacing w:line="276" w:lineRule="auto" w:before="0" w:after="0"/>
        <w:ind w:left="1002" w:right="115" w:hanging="540"/>
        <w:jc w:val="both"/>
        <w:rPr>
          <w:sz w:val="24"/>
        </w:rPr>
      </w:pPr>
      <w:r>
        <w:rPr>
          <w:sz w:val="24"/>
        </w:rPr>
        <w:t>The President shall normally preside over the meetings of the General </w:t>
      </w:r>
      <w:r>
        <w:rPr>
          <w:spacing w:val="-4"/>
          <w:sz w:val="24"/>
        </w:rPr>
        <w:t>Body, </w:t>
      </w:r>
      <w:r>
        <w:rPr>
          <w:sz w:val="24"/>
        </w:rPr>
        <w:t>the Forum, and the Executive Council. He shall have full administrative powers over the Gymkhana affairs and shall control and operate all funds of the</w:t>
      </w:r>
      <w:r>
        <w:rPr>
          <w:spacing w:val="-11"/>
          <w:sz w:val="24"/>
        </w:rPr>
        <w:t> </w:t>
      </w:r>
      <w:r>
        <w:rPr>
          <w:sz w:val="24"/>
        </w:rPr>
        <w:t>Gymkhana.</w:t>
      </w:r>
    </w:p>
    <w:p>
      <w:pPr>
        <w:pStyle w:val="ListParagraph"/>
        <w:numPr>
          <w:ilvl w:val="0"/>
          <w:numId w:val="26"/>
        </w:numPr>
        <w:tabs>
          <w:tab w:pos="1002" w:val="left" w:leader="none"/>
        </w:tabs>
        <w:spacing w:line="276" w:lineRule="auto" w:before="0" w:after="0"/>
        <w:ind w:left="1002" w:right="118" w:hanging="540"/>
        <w:jc w:val="both"/>
        <w:rPr>
          <w:sz w:val="24"/>
        </w:rPr>
      </w:pPr>
      <w:r>
        <w:rPr>
          <w:sz w:val="24"/>
        </w:rPr>
        <w:t>The President shall be the patron and the guardian of the Gymkhana Constitution. It is his responsibility to oversee that the constitution is being upheld in letter and spirit.</w:t>
      </w:r>
    </w:p>
    <w:p>
      <w:pPr>
        <w:spacing w:after="0" w:line="276" w:lineRule="auto"/>
        <w:jc w:val="both"/>
        <w:rPr>
          <w:sz w:val="24"/>
        </w:rPr>
        <w:sectPr>
          <w:pgSz w:w="11900" w:h="16840"/>
          <w:pgMar w:header="0" w:footer="946" w:top="1600" w:bottom="1140" w:left="1340" w:right="1320"/>
        </w:sectPr>
      </w:pPr>
    </w:p>
    <w:p>
      <w:pPr>
        <w:pStyle w:val="ListParagraph"/>
        <w:numPr>
          <w:ilvl w:val="0"/>
          <w:numId w:val="26"/>
        </w:numPr>
        <w:tabs>
          <w:tab w:pos="1002" w:val="left" w:leader="none"/>
        </w:tabs>
        <w:spacing w:line="276" w:lineRule="auto" w:before="70" w:after="0"/>
        <w:ind w:left="1002" w:right="115" w:hanging="540"/>
        <w:jc w:val="both"/>
        <w:rPr>
          <w:sz w:val="24"/>
        </w:rPr>
      </w:pPr>
      <w:r>
        <w:rPr>
          <w:sz w:val="24"/>
        </w:rPr>
        <w:t>In emergent cases, the President shall take decisions(s) on the recommendations the </w:t>
      </w:r>
      <w:r>
        <w:rPr>
          <w:spacing w:val="-4"/>
          <w:sz w:val="24"/>
        </w:rPr>
        <w:t>Vice </w:t>
      </w:r>
      <w:r>
        <w:rPr>
          <w:sz w:val="24"/>
        </w:rPr>
        <w:t>President and/or the Secretary concerned and these shall be ratified by the committee post-facto.</w:t>
      </w:r>
    </w:p>
    <w:p>
      <w:pPr>
        <w:pStyle w:val="ListParagraph"/>
        <w:numPr>
          <w:ilvl w:val="0"/>
          <w:numId w:val="26"/>
        </w:numPr>
        <w:tabs>
          <w:tab w:pos="1002" w:val="left" w:leader="none"/>
        </w:tabs>
        <w:spacing w:line="276" w:lineRule="auto" w:before="0" w:after="0"/>
        <w:ind w:left="1002" w:right="111" w:hanging="540"/>
        <w:jc w:val="both"/>
        <w:rPr>
          <w:sz w:val="24"/>
        </w:rPr>
      </w:pPr>
      <w:r>
        <w:rPr>
          <w:sz w:val="24"/>
        </w:rPr>
        <w:t>In case no member of the Gymkhana is elected to an office and in case an elected office falls vacant due to the resignation or absence of an office-bearer, the</w:t>
      </w:r>
      <w:r>
        <w:rPr>
          <w:spacing w:val="-39"/>
          <w:sz w:val="24"/>
        </w:rPr>
        <w:t> </w:t>
      </w:r>
      <w:r>
        <w:rPr>
          <w:sz w:val="24"/>
        </w:rPr>
        <w:t>President shall nominate a member to the post concerned or he may assign the responsibility to any elected office </w:t>
      </w:r>
      <w:r>
        <w:rPr>
          <w:spacing w:val="-3"/>
          <w:sz w:val="24"/>
        </w:rPr>
        <w:t>bearer.</w:t>
      </w:r>
    </w:p>
    <w:p>
      <w:pPr>
        <w:pStyle w:val="ListParagraph"/>
        <w:numPr>
          <w:ilvl w:val="0"/>
          <w:numId w:val="26"/>
        </w:numPr>
        <w:tabs>
          <w:tab w:pos="1001" w:val="left" w:leader="none"/>
          <w:tab w:pos="1002" w:val="left" w:leader="none"/>
        </w:tabs>
        <w:spacing w:line="276" w:lineRule="auto" w:before="0" w:after="0"/>
        <w:ind w:left="1002" w:right="121" w:hanging="540"/>
        <w:jc w:val="left"/>
        <w:rPr>
          <w:sz w:val="24"/>
        </w:rPr>
      </w:pPr>
      <w:r>
        <w:rPr>
          <w:sz w:val="24"/>
        </w:rPr>
        <w:t>The President shall appoint a member of the academic staff as Election Officer to conduct the general elections of the Gymkhana for each</w:t>
      </w:r>
      <w:r>
        <w:rPr>
          <w:spacing w:val="-3"/>
          <w:sz w:val="24"/>
        </w:rPr>
        <w:t> </w:t>
      </w:r>
      <w:r>
        <w:rPr>
          <w:sz w:val="24"/>
        </w:rPr>
        <w:t>session.</w:t>
      </w:r>
    </w:p>
    <w:p>
      <w:pPr>
        <w:pStyle w:val="ListParagraph"/>
        <w:numPr>
          <w:ilvl w:val="0"/>
          <w:numId w:val="26"/>
        </w:numPr>
        <w:tabs>
          <w:tab w:pos="1001" w:val="left" w:leader="none"/>
          <w:tab w:pos="1002" w:val="left" w:leader="none"/>
        </w:tabs>
        <w:spacing w:line="275" w:lineRule="exact" w:before="0" w:after="0"/>
        <w:ind w:left="1002" w:right="0" w:hanging="540"/>
        <w:jc w:val="left"/>
        <w:rPr>
          <w:sz w:val="24"/>
        </w:rPr>
      </w:pPr>
      <w:r>
        <w:rPr>
          <w:sz w:val="24"/>
        </w:rPr>
        <w:t>The President shall be the supervisory authority in college</w:t>
      </w:r>
      <w:r>
        <w:rPr>
          <w:spacing w:val="-3"/>
          <w:sz w:val="24"/>
        </w:rPr>
        <w:t> </w:t>
      </w:r>
      <w:r>
        <w:rPr>
          <w:sz w:val="24"/>
        </w:rPr>
        <w:t>fest.</w:t>
      </w:r>
    </w:p>
    <w:p>
      <w:pPr>
        <w:pStyle w:val="ListParagraph"/>
        <w:numPr>
          <w:ilvl w:val="0"/>
          <w:numId w:val="26"/>
        </w:numPr>
        <w:tabs>
          <w:tab w:pos="1001" w:val="left" w:leader="none"/>
          <w:tab w:pos="1002" w:val="left" w:leader="none"/>
        </w:tabs>
        <w:spacing w:line="276" w:lineRule="auto" w:before="38" w:after="0"/>
        <w:ind w:left="1002" w:right="118" w:hanging="540"/>
        <w:jc w:val="left"/>
        <w:rPr>
          <w:sz w:val="24"/>
        </w:rPr>
      </w:pPr>
      <w:r>
        <w:rPr>
          <w:sz w:val="24"/>
        </w:rPr>
        <w:t>In the temporary absence of the President, one of the senior members of the Executive Council shall, with the approval of the Rector, officiate for the</w:t>
      </w:r>
      <w:r>
        <w:rPr>
          <w:spacing w:val="-34"/>
          <w:sz w:val="24"/>
        </w:rPr>
        <w:t> </w:t>
      </w:r>
      <w:r>
        <w:rPr>
          <w:sz w:val="24"/>
        </w:rPr>
        <w:t>President.</w:t>
      </w:r>
    </w:p>
    <w:p>
      <w:pPr>
        <w:pStyle w:val="ListParagraph"/>
        <w:numPr>
          <w:ilvl w:val="0"/>
          <w:numId w:val="26"/>
        </w:numPr>
        <w:tabs>
          <w:tab w:pos="1001" w:val="left" w:leader="none"/>
          <w:tab w:pos="1002" w:val="left" w:leader="none"/>
        </w:tabs>
        <w:spacing w:line="275" w:lineRule="exact" w:before="0" w:after="0"/>
        <w:ind w:left="1002" w:right="0" w:hanging="540"/>
        <w:jc w:val="left"/>
        <w:rPr>
          <w:sz w:val="24"/>
        </w:rPr>
      </w:pPr>
      <w:r>
        <w:rPr>
          <w:sz w:val="24"/>
        </w:rPr>
        <w:t>Be responsible for the formulation of all reports as may be required by the</w:t>
      </w:r>
      <w:r>
        <w:rPr>
          <w:spacing w:val="-20"/>
          <w:sz w:val="24"/>
        </w:rPr>
        <w:t> </w:t>
      </w:r>
      <w:r>
        <w:rPr>
          <w:sz w:val="24"/>
        </w:rPr>
        <w:t>College</w:t>
      </w:r>
    </w:p>
    <w:p>
      <w:pPr>
        <w:pStyle w:val="BodyText"/>
        <w:spacing w:before="1"/>
        <w:rPr>
          <w:sz w:val="31"/>
        </w:rPr>
      </w:pPr>
    </w:p>
    <w:p>
      <w:pPr>
        <w:pStyle w:val="Heading2"/>
        <w:spacing w:before="1"/>
      </w:pPr>
      <w:r>
        <w:rPr/>
        <w:t>Administration.</w:t>
      </w:r>
    </w:p>
    <w:p>
      <w:pPr>
        <w:pStyle w:val="ListParagraph"/>
        <w:numPr>
          <w:ilvl w:val="0"/>
          <w:numId w:val="27"/>
        </w:numPr>
        <w:tabs>
          <w:tab w:pos="822" w:val="left" w:leader="none"/>
        </w:tabs>
        <w:spacing w:line="240" w:lineRule="auto" w:before="42" w:after="0"/>
        <w:ind w:left="822" w:right="0" w:hanging="360"/>
        <w:jc w:val="left"/>
        <w:rPr>
          <w:sz w:val="24"/>
        </w:rPr>
      </w:pPr>
      <w:r>
        <w:rPr>
          <w:sz w:val="24"/>
        </w:rPr>
        <w:t>Recommend to the Gymkhana, site locations and site</w:t>
      </w:r>
      <w:r>
        <w:rPr>
          <w:spacing w:val="-1"/>
          <w:sz w:val="24"/>
        </w:rPr>
        <w:t> </w:t>
      </w:r>
      <w:r>
        <w:rPr>
          <w:sz w:val="24"/>
        </w:rPr>
        <w:t>utilization.</w:t>
      </w:r>
    </w:p>
    <w:p>
      <w:pPr>
        <w:pStyle w:val="ListParagraph"/>
        <w:numPr>
          <w:ilvl w:val="0"/>
          <w:numId w:val="27"/>
        </w:numPr>
        <w:tabs>
          <w:tab w:pos="822" w:val="left" w:leader="none"/>
        </w:tabs>
        <w:spacing w:line="240" w:lineRule="auto" w:before="40" w:after="0"/>
        <w:ind w:left="822" w:right="0" w:hanging="360"/>
        <w:jc w:val="left"/>
        <w:rPr>
          <w:sz w:val="24"/>
        </w:rPr>
      </w:pPr>
      <w:r>
        <w:rPr>
          <w:sz w:val="24"/>
        </w:rPr>
        <w:t>Direct the development of the campus building</w:t>
      </w:r>
      <w:r>
        <w:rPr>
          <w:spacing w:val="-1"/>
          <w:sz w:val="24"/>
        </w:rPr>
        <w:t> </w:t>
      </w:r>
      <w:r>
        <w:rPr>
          <w:sz w:val="24"/>
        </w:rPr>
        <w:t>program.</w:t>
      </w:r>
    </w:p>
    <w:p>
      <w:pPr>
        <w:pStyle w:val="ListParagraph"/>
        <w:numPr>
          <w:ilvl w:val="0"/>
          <w:numId w:val="27"/>
        </w:numPr>
        <w:tabs>
          <w:tab w:pos="822" w:val="left" w:leader="none"/>
        </w:tabs>
        <w:spacing w:line="276" w:lineRule="auto" w:before="42" w:after="0"/>
        <w:ind w:left="822" w:right="114" w:hanging="360"/>
        <w:jc w:val="left"/>
        <w:rPr>
          <w:sz w:val="24"/>
        </w:rPr>
      </w:pPr>
      <w:r>
        <w:rPr>
          <w:sz w:val="24"/>
        </w:rPr>
        <w:t>Be responsible to keep students issues directly in front of Director, Registrar and respective faculty members</w:t>
      </w:r>
      <w:r>
        <w:rPr>
          <w:spacing w:val="2"/>
          <w:sz w:val="24"/>
        </w:rPr>
        <w:t> </w:t>
      </w:r>
      <w:r>
        <w:rPr>
          <w:sz w:val="24"/>
        </w:rPr>
        <w:t>positively.</w:t>
      </w:r>
    </w:p>
    <w:p>
      <w:pPr>
        <w:pStyle w:val="BodyText"/>
        <w:spacing w:before="4"/>
        <w:rPr>
          <w:sz w:val="27"/>
        </w:rPr>
      </w:pPr>
    </w:p>
    <w:p>
      <w:pPr>
        <w:pStyle w:val="Heading2"/>
      </w:pPr>
      <w:r>
        <w:rPr/>
        <w:t>Honorary Treasurer</w:t>
      </w:r>
    </w:p>
    <w:p>
      <w:pPr>
        <w:pStyle w:val="BodyText"/>
        <w:spacing w:line="276" w:lineRule="auto" w:before="42"/>
        <w:ind w:left="101" w:right="140"/>
      </w:pPr>
      <w:r>
        <w:rPr/>
        <w:t>The Honorary Treasurer shall look after the proper maintenance of Gymkhana accounts and be the custodian of funds and records of the Gymkhana.</w:t>
      </w:r>
    </w:p>
    <w:p>
      <w:pPr>
        <w:pStyle w:val="ListParagraph"/>
        <w:numPr>
          <w:ilvl w:val="0"/>
          <w:numId w:val="28"/>
        </w:numPr>
        <w:tabs>
          <w:tab w:pos="822" w:val="left" w:leader="none"/>
        </w:tabs>
        <w:spacing w:line="275" w:lineRule="exact" w:before="0" w:after="0"/>
        <w:ind w:left="822" w:right="0" w:hanging="360"/>
        <w:jc w:val="left"/>
        <w:rPr>
          <w:sz w:val="24"/>
        </w:rPr>
      </w:pPr>
      <w:r>
        <w:rPr>
          <w:sz w:val="24"/>
        </w:rPr>
        <w:t>He shall also hold the Imprest Fund for meeting the day-do-day</w:t>
      </w:r>
      <w:r>
        <w:rPr>
          <w:spacing w:val="-4"/>
          <w:sz w:val="24"/>
        </w:rPr>
        <w:t> </w:t>
      </w:r>
      <w:r>
        <w:rPr>
          <w:sz w:val="24"/>
        </w:rPr>
        <w:t>expenses.</w:t>
      </w:r>
    </w:p>
    <w:p>
      <w:pPr>
        <w:pStyle w:val="ListParagraph"/>
        <w:numPr>
          <w:ilvl w:val="0"/>
          <w:numId w:val="28"/>
        </w:numPr>
        <w:tabs>
          <w:tab w:pos="822" w:val="left" w:leader="none"/>
        </w:tabs>
        <w:spacing w:line="276" w:lineRule="auto" w:before="41" w:after="0"/>
        <w:ind w:left="822" w:right="122" w:hanging="360"/>
        <w:jc w:val="left"/>
        <w:rPr>
          <w:sz w:val="24"/>
        </w:rPr>
      </w:pPr>
      <w:r>
        <w:rPr>
          <w:sz w:val="24"/>
        </w:rPr>
        <w:t>He shall be a member of executive council Sports and Games Committee, Social and Cultural Committee, Technology</w:t>
      </w:r>
      <w:r>
        <w:rPr>
          <w:spacing w:val="-6"/>
          <w:sz w:val="24"/>
        </w:rPr>
        <w:t> </w:t>
      </w:r>
      <w:r>
        <w:rPr>
          <w:sz w:val="24"/>
        </w:rPr>
        <w:t>Committee.</w:t>
      </w:r>
    </w:p>
    <w:p>
      <w:pPr>
        <w:pStyle w:val="ListParagraph"/>
        <w:numPr>
          <w:ilvl w:val="0"/>
          <w:numId w:val="28"/>
        </w:numPr>
        <w:tabs>
          <w:tab w:pos="822" w:val="left" w:leader="none"/>
        </w:tabs>
        <w:spacing w:line="275" w:lineRule="exact" w:before="0" w:after="0"/>
        <w:ind w:left="822" w:right="0" w:hanging="360"/>
        <w:jc w:val="left"/>
        <w:rPr>
          <w:sz w:val="24"/>
        </w:rPr>
      </w:pPr>
      <w:r>
        <w:rPr>
          <w:sz w:val="24"/>
        </w:rPr>
        <w:t>He shall be the chairman of the Purchase</w:t>
      </w:r>
      <w:r>
        <w:rPr>
          <w:spacing w:val="-1"/>
          <w:sz w:val="24"/>
        </w:rPr>
        <w:t> </w:t>
      </w:r>
      <w:r>
        <w:rPr>
          <w:sz w:val="24"/>
        </w:rPr>
        <w:t>Committee.</w:t>
      </w:r>
    </w:p>
    <w:p>
      <w:pPr>
        <w:pStyle w:val="BodyText"/>
        <w:spacing w:before="1"/>
        <w:rPr>
          <w:sz w:val="31"/>
        </w:rPr>
      </w:pPr>
    </w:p>
    <w:p>
      <w:pPr>
        <w:pStyle w:val="Heading2"/>
      </w:pPr>
      <w:r>
        <w:rPr/>
        <w:t>Rector’s</w:t>
      </w:r>
      <w:r>
        <w:rPr>
          <w:spacing w:val="-10"/>
        </w:rPr>
        <w:t> </w:t>
      </w:r>
      <w:r>
        <w:rPr/>
        <w:t>Nominees</w:t>
      </w:r>
    </w:p>
    <w:p>
      <w:pPr>
        <w:pStyle w:val="BodyText"/>
        <w:spacing w:line="276" w:lineRule="auto" w:before="42"/>
        <w:ind w:left="101" w:right="140"/>
      </w:pPr>
      <w:r>
        <w:rPr/>
        <w:t>The Rector’s Nominees will assist the President in the smooth functioning and organization of various</w:t>
      </w:r>
      <w:r>
        <w:rPr>
          <w:spacing w:val="1"/>
        </w:rPr>
        <w:t> </w:t>
      </w:r>
      <w:r>
        <w:rPr/>
        <w:t>activities.</w:t>
      </w:r>
    </w:p>
    <w:p>
      <w:pPr>
        <w:pStyle w:val="ListParagraph"/>
        <w:numPr>
          <w:ilvl w:val="1"/>
          <w:numId w:val="28"/>
        </w:numPr>
        <w:tabs>
          <w:tab w:pos="1002" w:val="left" w:leader="none"/>
        </w:tabs>
        <w:spacing w:line="276" w:lineRule="auto" w:before="0" w:after="0"/>
        <w:ind w:left="1002" w:right="117" w:hanging="360"/>
        <w:jc w:val="left"/>
        <w:rPr>
          <w:sz w:val="24"/>
        </w:rPr>
      </w:pPr>
      <w:r>
        <w:rPr>
          <w:sz w:val="24"/>
        </w:rPr>
        <w:t>They shall chair the meetings of the Sports and Games Committee, and the Social and Cultural</w:t>
      </w:r>
      <w:r>
        <w:rPr>
          <w:spacing w:val="1"/>
          <w:sz w:val="24"/>
        </w:rPr>
        <w:t> </w:t>
      </w:r>
      <w:r>
        <w:rPr>
          <w:sz w:val="24"/>
        </w:rPr>
        <w:t>Committees.</w:t>
      </w:r>
    </w:p>
    <w:p>
      <w:pPr>
        <w:pStyle w:val="ListParagraph"/>
        <w:numPr>
          <w:ilvl w:val="1"/>
          <w:numId w:val="28"/>
        </w:numPr>
        <w:tabs>
          <w:tab w:pos="1002" w:val="left" w:leader="none"/>
        </w:tabs>
        <w:spacing w:line="275" w:lineRule="exact" w:before="0" w:after="0"/>
        <w:ind w:left="1002" w:right="0" w:hanging="360"/>
        <w:jc w:val="left"/>
        <w:rPr>
          <w:sz w:val="24"/>
        </w:rPr>
      </w:pPr>
      <w:r>
        <w:rPr>
          <w:sz w:val="24"/>
        </w:rPr>
        <w:t>They shall be members of concerned purchase committee.</w:t>
      </w:r>
    </w:p>
    <w:p>
      <w:pPr>
        <w:pStyle w:val="BodyText"/>
        <w:spacing w:before="1"/>
        <w:rPr>
          <w:sz w:val="31"/>
        </w:rPr>
      </w:pPr>
    </w:p>
    <w:p>
      <w:pPr>
        <w:pStyle w:val="Heading2"/>
      </w:pPr>
      <w:r>
        <w:rPr/>
        <w:t>Vice President</w:t>
      </w:r>
    </w:p>
    <w:p>
      <w:pPr>
        <w:pStyle w:val="ListParagraph"/>
        <w:numPr>
          <w:ilvl w:val="0"/>
          <w:numId w:val="29"/>
        </w:numPr>
        <w:tabs>
          <w:tab w:pos="1001" w:val="left" w:leader="none"/>
          <w:tab w:pos="1002" w:val="left" w:leader="none"/>
        </w:tabs>
        <w:spacing w:line="276" w:lineRule="auto" w:before="40" w:after="0"/>
        <w:ind w:left="1002" w:right="121" w:hanging="540"/>
        <w:jc w:val="left"/>
        <w:rPr>
          <w:sz w:val="24"/>
        </w:rPr>
      </w:pPr>
      <w:r>
        <w:rPr>
          <w:sz w:val="24"/>
        </w:rPr>
        <w:t>The </w:t>
      </w:r>
      <w:r>
        <w:rPr>
          <w:spacing w:val="-4"/>
          <w:sz w:val="24"/>
        </w:rPr>
        <w:t>Vice </w:t>
      </w:r>
      <w:r>
        <w:rPr>
          <w:sz w:val="24"/>
        </w:rPr>
        <w:t>President shall be a student member of the Gymkhana and elected by the General</w:t>
      </w:r>
      <w:r>
        <w:rPr>
          <w:spacing w:val="-1"/>
          <w:sz w:val="24"/>
        </w:rPr>
        <w:t> </w:t>
      </w:r>
      <w:r>
        <w:rPr>
          <w:spacing w:val="-4"/>
          <w:sz w:val="24"/>
        </w:rPr>
        <w:t>Body.</w:t>
      </w:r>
    </w:p>
    <w:p>
      <w:pPr>
        <w:pStyle w:val="ListParagraph"/>
        <w:numPr>
          <w:ilvl w:val="0"/>
          <w:numId w:val="29"/>
        </w:numPr>
        <w:tabs>
          <w:tab w:pos="1002" w:val="left" w:leader="none"/>
        </w:tabs>
        <w:spacing w:line="276" w:lineRule="auto" w:before="0" w:after="0"/>
        <w:ind w:left="1002" w:right="117" w:hanging="540"/>
        <w:jc w:val="both"/>
        <w:rPr>
          <w:sz w:val="24"/>
        </w:rPr>
      </w:pPr>
      <w:r>
        <w:rPr>
          <w:sz w:val="24"/>
        </w:rPr>
        <w:t>The </w:t>
      </w:r>
      <w:r>
        <w:rPr>
          <w:spacing w:val="-5"/>
          <w:sz w:val="24"/>
        </w:rPr>
        <w:t>Vice </w:t>
      </w:r>
      <w:r>
        <w:rPr>
          <w:sz w:val="24"/>
        </w:rPr>
        <w:t>President shall co-ordinate the activities of the different committees and sub-committees of the Gymkhana and shall chair the meetings of the Academic Committee, the Students’ Senate and the Standing Appeals</w:t>
      </w:r>
      <w:r>
        <w:rPr>
          <w:spacing w:val="-39"/>
          <w:sz w:val="24"/>
        </w:rPr>
        <w:t> </w:t>
      </w:r>
      <w:r>
        <w:rPr>
          <w:sz w:val="24"/>
        </w:rPr>
        <w:t>Committee.</w:t>
      </w:r>
    </w:p>
    <w:p>
      <w:pPr>
        <w:pStyle w:val="ListParagraph"/>
        <w:numPr>
          <w:ilvl w:val="0"/>
          <w:numId w:val="29"/>
        </w:numPr>
        <w:tabs>
          <w:tab w:pos="1001" w:val="left" w:leader="none"/>
          <w:tab w:pos="1002" w:val="left" w:leader="none"/>
        </w:tabs>
        <w:spacing w:line="240" w:lineRule="auto" w:before="0" w:after="0"/>
        <w:ind w:left="1002" w:right="0" w:hanging="540"/>
        <w:jc w:val="left"/>
        <w:rPr>
          <w:sz w:val="24"/>
        </w:rPr>
      </w:pPr>
      <w:r>
        <w:rPr>
          <w:sz w:val="24"/>
        </w:rPr>
        <w:t>He shall be a member of Purchase committee and Technology Aquatics</w:t>
      </w:r>
      <w:r>
        <w:rPr>
          <w:spacing w:val="-35"/>
          <w:sz w:val="24"/>
        </w:rPr>
        <w:t> </w:t>
      </w:r>
      <w:r>
        <w:rPr>
          <w:spacing w:val="-3"/>
          <w:sz w:val="24"/>
        </w:rPr>
        <w:t>Society.</w:t>
      </w:r>
    </w:p>
    <w:p>
      <w:pPr>
        <w:pStyle w:val="ListParagraph"/>
        <w:numPr>
          <w:ilvl w:val="0"/>
          <w:numId w:val="29"/>
        </w:numPr>
        <w:tabs>
          <w:tab w:pos="1001" w:val="left" w:leader="none"/>
          <w:tab w:pos="1002" w:val="left" w:leader="none"/>
        </w:tabs>
        <w:spacing w:line="240" w:lineRule="auto" w:before="39" w:after="0"/>
        <w:ind w:left="1002" w:right="0" w:hanging="540"/>
        <w:jc w:val="left"/>
        <w:rPr>
          <w:sz w:val="24"/>
        </w:rPr>
      </w:pPr>
      <w:r>
        <w:rPr>
          <w:sz w:val="24"/>
        </w:rPr>
        <w:t>He will also preside over the proceedings of the Students’</w:t>
      </w:r>
      <w:r>
        <w:rPr>
          <w:spacing w:val="-22"/>
          <w:sz w:val="24"/>
        </w:rPr>
        <w:t> </w:t>
      </w:r>
      <w:r>
        <w:rPr>
          <w:sz w:val="24"/>
        </w:rPr>
        <w:t>Court.</w:t>
      </w:r>
    </w:p>
    <w:p>
      <w:pPr>
        <w:spacing w:after="0" w:line="240" w:lineRule="auto"/>
        <w:jc w:val="left"/>
        <w:rPr>
          <w:sz w:val="24"/>
        </w:rPr>
        <w:sectPr>
          <w:pgSz w:w="11900" w:h="16840"/>
          <w:pgMar w:header="0" w:footer="946" w:top="1460" w:bottom="1140" w:left="1340" w:right="1320"/>
        </w:sectPr>
      </w:pPr>
    </w:p>
    <w:p>
      <w:pPr>
        <w:pStyle w:val="ListParagraph"/>
        <w:numPr>
          <w:ilvl w:val="0"/>
          <w:numId w:val="29"/>
        </w:numPr>
        <w:tabs>
          <w:tab w:pos="1001" w:val="left" w:leader="none"/>
          <w:tab w:pos="1002" w:val="left" w:leader="none"/>
        </w:tabs>
        <w:spacing w:line="276" w:lineRule="auto" w:before="70" w:after="0"/>
        <w:ind w:left="1002" w:right="114" w:hanging="540"/>
        <w:jc w:val="left"/>
        <w:rPr>
          <w:sz w:val="24"/>
        </w:rPr>
      </w:pPr>
      <w:r>
        <w:rPr>
          <w:sz w:val="24"/>
        </w:rPr>
        <w:t>He shall also carry out such other functions as may be delegated to him by the President.</w:t>
      </w:r>
    </w:p>
    <w:p>
      <w:pPr>
        <w:pStyle w:val="ListParagraph"/>
        <w:numPr>
          <w:ilvl w:val="0"/>
          <w:numId w:val="29"/>
        </w:numPr>
        <w:tabs>
          <w:tab w:pos="1001" w:val="left" w:leader="none"/>
          <w:tab w:pos="1002" w:val="left" w:leader="none"/>
        </w:tabs>
        <w:spacing w:line="275" w:lineRule="exact" w:before="0" w:after="0"/>
        <w:ind w:left="1002" w:right="0" w:hanging="540"/>
        <w:jc w:val="left"/>
        <w:rPr>
          <w:sz w:val="24"/>
        </w:rPr>
      </w:pPr>
      <w:r>
        <w:rPr>
          <w:sz w:val="24"/>
        </w:rPr>
        <w:t>He shall be in-charge of fest</w:t>
      </w:r>
      <w:r>
        <w:rPr>
          <w:spacing w:val="-2"/>
          <w:sz w:val="24"/>
        </w:rPr>
        <w:t> </w:t>
      </w:r>
      <w:r>
        <w:rPr>
          <w:spacing w:val="-3"/>
          <w:sz w:val="24"/>
        </w:rPr>
        <w:t>security.</w:t>
      </w:r>
    </w:p>
    <w:p>
      <w:pPr>
        <w:pStyle w:val="ListParagraph"/>
        <w:numPr>
          <w:ilvl w:val="0"/>
          <w:numId w:val="29"/>
        </w:numPr>
        <w:tabs>
          <w:tab w:pos="1001" w:val="left" w:leader="none"/>
          <w:tab w:pos="1002" w:val="left" w:leader="none"/>
        </w:tabs>
        <w:spacing w:line="276" w:lineRule="auto" w:before="42" w:after="0"/>
        <w:ind w:left="1002" w:right="123" w:hanging="540"/>
        <w:jc w:val="left"/>
        <w:rPr>
          <w:sz w:val="24"/>
        </w:rPr>
      </w:pPr>
      <w:r>
        <w:rPr>
          <w:sz w:val="24"/>
        </w:rPr>
        <w:t>Along with President and Treasurer of the Gymkhana it is the responsibility of the </w:t>
      </w:r>
      <w:r>
        <w:rPr>
          <w:spacing w:val="-4"/>
          <w:sz w:val="24"/>
        </w:rPr>
        <w:t>Vice </w:t>
      </w:r>
      <w:r>
        <w:rPr>
          <w:sz w:val="24"/>
        </w:rPr>
        <w:t>President to meet the audit observations expeditiously.</w:t>
      </w:r>
    </w:p>
    <w:p>
      <w:pPr>
        <w:pStyle w:val="ListParagraph"/>
        <w:numPr>
          <w:ilvl w:val="0"/>
          <w:numId w:val="29"/>
        </w:numPr>
        <w:tabs>
          <w:tab w:pos="1002" w:val="left" w:leader="none"/>
        </w:tabs>
        <w:spacing w:line="276" w:lineRule="auto" w:before="0" w:after="0"/>
        <w:ind w:left="1002" w:right="114" w:hanging="540"/>
        <w:jc w:val="both"/>
        <w:rPr>
          <w:sz w:val="24"/>
        </w:rPr>
      </w:pPr>
      <w:r>
        <w:rPr>
          <w:sz w:val="24"/>
        </w:rPr>
        <w:t>He shall represent the general body at the institute senate, Institute Standing Disciplinary Committee, Consumer Establishment and Licensing Committee and Student Brotherhood Fund and all other such committees and organizations where these students interest are involved.</w:t>
      </w:r>
    </w:p>
    <w:p>
      <w:pPr>
        <w:pStyle w:val="BodyText"/>
        <w:spacing w:before="3"/>
        <w:rPr>
          <w:sz w:val="27"/>
        </w:rPr>
      </w:pPr>
    </w:p>
    <w:p>
      <w:pPr>
        <w:pStyle w:val="Heading2"/>
        <w:jc w:val="both"/>
      </w:pPr>
      <w:r>
        <w:rPr/>
        <w:t>General Secretaries</w:t>
      </w:r>
    </w:p>
    <w:p>
      <w:pPr>
        <w:pStyle w:val="ListParagraph"/>
        <w:numPr>
          <w:ilvl w:val="0"/>
          <w:numId w:val="30"/>
        </w:numPr>
        <w:tabs>
          <w:tab w:pos="822" w:val="left" w:leader="none"/>
        </w:tabs>
        <w:spacing w:line="240" w:lineRule="auto" w:before="42" w:after="0"/>
        <w:ind w:left="822" w:right="0" w:hanging="360"/>
        <w:jc w:val="left"/>
        <w:rPr>
          <w:sz w:val="24"/>
        </w:rPr>
      </w:pPr>
      <w:r>
        <w:rPr>
          <w:sz w:val="24"/>
        </w:rPr>
        <w:t>There shall be six General Secretaries elected by the General</w:t>
      </w:r>
      <w:r>
        <w:rPr>
          <w:spacing w:val="-25"/>
          <w:sz w:val="24"/>
        </w:rPr>
        <w:t> </w:t>
      </w:r>
      <w:r>
        <w:rPr>
          <w:sz w:val="24"/>
        </w:rPr>
        <w:t>Body:</w:t>
      </w:r>
    </w:p>
    <w:p>
      <w:pPr>
        <w:pStyle w:val="ListParagraph"/>
        <w:numPr>
          <w:ilvl w:val="1"/>
          <w:numId w:val="30"/>
        </w:numPr>
        <w:tabs>
          <w:tab w:pos="1024" w:val="left" w:leader="none"/>
        </w:tabs>
        <w:spacing w:line="240" w:lineRule="auto" w:before="0" w:after="0"/>
        <w:ind w:left="1023" w:right="0" w:hanging="201"/>
        <w:jc w:val="left"/>
        <w:rPr>
          <w:sz w:val="24"/>
        </w:rPr>
      </w:pPr>
      <w:r>
        <w:rPr>
          <w:spacing w:val="-7"/>
          <w:sz w:val="24"/>
        </w:rPr>
        <w:t>Two </w:t>
      </w:r>
      <w:r>
        <w:rPr>
          <w:sz w:val="24"/>
        </w:rPr>
        <w:t>General Secretaries for the Social and Cultural</w:t>
      </w:r>
      <w:r>
        <w:rPr>
          <w:spacing w:val="-9"/>
          <w:sz w:val="24"/>
        </w:rPr>
        <w:t> </w:t>
      </w:r>
      <w:r>
        <w:rPr>
          <w:sz w:val="24"/>
        </w:rPr>
        <w:t>Committee</w:t>
      </w:r>
    </w:p>
    <w:p>
      <w:pPr>
        <w:pStyle w:val="ListParagraph"/>
        <w:numPr>
          <w:ilvl w:val="1"/>
          <w:numId w:val="30"/>
        </w:numPr>
        <w:tabs>
          <w:tab w:pos="1092" w:val="left" w:leader="none"/>
        </w:tabs>
        <w:spacing w:line="240" w:lineRule="auto" w:before="0" w:after="0"/>
        <w:ind w:left="1091" w:right="0" w:hanging="269"/>
        <w:jc w:val="left"/>
        <w:rPr>
          <w:sz w:val="24"/>
        </w:rPr>
      </w:pPr>
      <w:r>
        <w:rPr>
          <w:spacing w:val="-7"/>
          <w:sz w:val="24"/>
        </w:rPr>
        <w:t>Two </w:t>
      </w:r>
      <w:r>
        <w:rPr>
          <w:sz w:val="24"/>
        </w:rPr>
        <w:t>for the Sports and Games</w:t>
      </w:r>
      <w:r>
        <w:rPr>
          <w:spacing w:val="7"/>
          <w:sz w:val="24"/>
        </w:rPr>
        <w:t> </w:t>
      </w:r>
      <w:r>
        <w:rPr>
          <w:sz w:val="24"/>
        </w:rPr>
        <w:t>Committee</w:t>
      </w:r>
    </w:p>
    <w:p>
      <w:pPr>
        <w:pStyle w:val="ListParagraph"/>
        <w:numPr>
          <w:ilvl w:val="1"/>
          <w:numId w:val="30"/>
        </w:numPr>
        <w:tabs>
          <w:tab w:pos="1158" w:val="left" w:leader="none"/>
        </w:tabs>
        <w:spacing w:line="240" w:lineRule="auto" w:before="0" w:after="0"/>
        <w:ind w:left="1157" w:right="0" w:hanging="335"/>
        <w:jc w:val="left"/>
        <w:rPr>
          <w:sz w:val="24"/>
        </w:rPr>
      </w:pPr>
      <w:r>
        <w:rPr>
          <w:spacing w:val="-7"/>
          <w:sz w:val="24"/>
        </w:rPr>
        <w:t>Two </w:t>
      </w:r>
      <w:r>
        <w:rPr>
          <w:sz w:val="24"/>
        </w:rPr>
        <w:t>for the Technology</w:t>
      </w:r>
      <w:r>
        <w:rPr>
          <w:spacing w:val="2"/>
          <w:sz w:val="24"/>
        </w:rPr>
        <w:t> </w:t>
      </w:r>
      <w:r>
        <w:rPr>
          <w:sz w:val="24"/>
        </w:rPr>
        <w:t>Committee.</w:t>
      </w:r>
    </w:p>
    <w:p>
      <w:pPr>
        <w:pStyle w:val="ListParagraph"/>
        <w:numPr>
          <w:ilvl w:val="0"/>
          <w:numId w:val="30"/>
        </w:numPr>
        <w:tabs>
          <w:tab w:pos="822" w:val="left" w:leader="none"/>
        </w:tabs>
        <w:spacing w:line="240" w:lineRule="auto" w:before="0" w:after="0"/>
        <w:ind w:left="822" w:right="121" w:hanging="360"/>
        <w:jc w:val="left"/>
        <w:rPr>
          <w:sz w:val="24"/>
        </w:rPr>
      </w:pPr>
      <w:r>
        <w:rPr>
          <w:sz w:val="24"/>
        </w:rPr>
        <w:t>The General Secretaries shall coordinate the activities of the various subcommittees and shall jointly be responsible for the day to day running of the Gymkhana</w:t>
      </w:r>
      <w:r>
        <w:rPr>
          <w:spacing w:val="-19"/>
          <w:sz w:val="24"/>
        </w:rPr>
        <w:t> </w:t>
      </w:r>
      <w:r>
        <w:rPr>
          <w:sz w:val="24"/>
        </w:rPr>
        <w:t>activities.</w:t>
      </w:r>
    </w:p>
    <w:p>
      <w:pPr>
        <w:pStyle w:val="ListParagraph"/>
        <w:numPr>
          <w:ilvl w:val="0"/>
          <w:numId w:val="30"/>
        </w:numPr>
        <w:tabs>
          <w:tab w:pos="822" w:val="left" w:leader="none"/>
        </w:tabs>
        <w:spacing w:line="240" w:lineRule="auto" w:before="0" w:after="0"/>
        <w:ind w:left="822" w:right="0" w:hanging="360"/>
        <w:jc w:val="left"/>
        <w:rPr>
          <w:sz w:val="24"/>
        </w:rPr>
      </w:pPr>
      <w:r>
        <w:rPr>
          <w:sz w:val="24"/>
        </w:rPr>
        <w:t>They shall preside over the subcommittee</w:t>
      </w:r>
      <w:r>
        <w:rPr>
          <w:spacing w:val="1"/>
          <w:sz w:val="24"/>
        </w:rPr>
        <w:t> </w:t>
      </w:r>
      <w:r>
        <w:rPr>
          <w:sz w:val="24"/>
        </w:rPr>
        <w:t>meetings.</w:t>
      </w:r>
    </w:p>
    <w:p>
      <w:pPr>
        <w:pStyle w:val="ListParagraph"/>
        <w:numPr>
          <w:ilvl w:val="0"/>
          <w:numId w:val="30"/>
        </w:numPr>
        <w:tabs>
          <w:tab w:pos="822" w:val="left" w:leader="none"/>
        </w:tabs>
        <w:spacing w:line="240" w:lineRule="auto" w:before="0" w:after="0"/>
        <w:ind w:left="822" w:right="120" w:hanging="360"/>
        <w:jc w:val="left"/>
        <w:rPr>
          <w:sz w:val="24"/>
        </w:rPr>
      </w:pPr>
      <w:r>
        <w:rPr>
          <w:sz w:val="24"/>
        </w:rPr>
        <w:t>The General Secretaries (Social and Cultural) and General Secretaries (Technology) shall be respectively the executive heads of Spring</w:t>
      </w:r>
      <w:r>
        <w:rPr>
          <w:spacing w:val="-4"/>
          <w:sz w:val="24"/>
        </w:rPr>
        <w:t> </w:t>
      </w:r>
      <w:r>
        <w:rPr>
          <w:sz w:val="24"/>
        </w:rPr>
        <w:t>Fest.</w:t>
      </w:r>
    </w:p>
    <w:p>
      <w:pPr>
        <w:pStyle w:val="ListParagraph"/>
        <w:numPr>
          <w:ilvl w:val="0"/>
          <w:numId w:val="30"/>
        </w:numPr>
        <w:tabs>
          <w:tab w:pos="822" w:val="left" w:leader="none"/>
        </w:tabs>
        <w:spacing w:line="240" w:lineRule="auto" w:before="0" w:after="0"/>
        <w:ind w:left="822" w:right="113" w:hanging="360"/>
        <w:jc w:val="left"/>
        <w:rPr>
          <w:sz w:val="24"/>
        </w:rPr>
      </w:pPr>
      <w:r>
        <w:rPr>
          <w:sz w:val="24"/>
        </w:rPr>
        <w:t>They shall carry out such functions as assigned to them by the President and the </w:t>
      </w:r>
      <w:r>
        <w:rPr>
          <w:spacing w:val="-4"/>
          <w:sz w:val="24"/>
        </w:rPr>
        <w:t>Vice </w:t>
      </w:r>
      <w:r>
        <w:rPr>
          <w:sz w:val="24"/>
        </w:rPr>
        <w:t>President.</w:t>
      </w:r>
    </w:p>
    <w:p>
      <w:pPr>
        <w:pStyle w:val="BodyText"/>
        <w:spacing w:before="6"/>
        <w:rPr>
          <w:sz w:val="27"/>
        </w:rPr>
      </w:pPr>
    </w:p>
    <w:p>
      <w:pPr>
        <w:pStyle w:val="Heading2"/>
      </w:pPr>
      <w:r>
        <w:rPr/>
        <w:t>Secretaries</w:t>
      </w:r>
    </w:p>
    <w:p>
      <w:pPr>
        <w:pStyle w:val="BodyText"/>
        <w:spacing w:line="276" w:lineRule="auto" w:before="42"/>
        <w:ind w:left="101" w:right="123"/>
        <w:jc w:val="both"/>
      </w:pPr>
      <w:r>
        <w:rPr/>
        <w:t>The Secretaries of the various subcommittees shall be responsible for the development and the smooth running of the activities of their respective subcommittees. The other members of the subcommittee shall assist the Secretary in the day-to-day</w:t>
      </w:r>
      <w:r>
        <w:rPr>
          <w:spacing w:val="-5"/>
        </w:rPr>
        <w:t> </w:t>
      </w:r>
      <w:r>
        <w:rPr/>
        <w:t>activities.</w:t>
      </w:r>
    </w:p>
    <w:p>
      <w:pPr>
        <w:pStyle w:val="BodyText"/>
        <w:spacing w:before="5"/>
        <w:rPr>
          <w:sz w:val="27"/>
        </w:rPr>
      </w:pPr>
    </w:p>
    <w:p>
      <w:pPr>
        <w:pStyle w:val="Heading2"/>
      </w:pPr>
      <w:r>
        <w:rPr/>
        <w:t>Students’ Welfare Council representative</w:t>
      </w:r>
    </w:p>
    <w:p>
      <w:pPr>
        <w:pStyle w:val="ListParagraph"/>
        <w:numPr>
          <w:ilvl w:val="0"/>
          <w:numId w:val="31"/>
        </w:numPr>
        <w:tabs>
          <w:tab w:pos="822" w:val="left" w:leader="none"/>
        </w:tabs>
        <w:spacing w:line="240" w:lineRule="auto" w:before="40" w:after="0"/>
        <w:ind w:left="822" w:right="0" w:hanging="360"/>
        <w:jc w:val="left"/>
        <w:rPr>
          <w:sz w:val="24"/>
        </w:rPr>
      </w:pPr>
      <w:r>
        <w:rPr>
          <w:sz w:val="24"/>
        </w:rPr>
        <w:t>He shall represent the students’ interest at the institute</w:t>
      </w:r>
      <w:r>
        <w:rPr>
          <w:spacing w:val="-22"/>
          <w:sz w:val="24"/>
        </w:rPr>
        <w:t> </w:t>
      </w:r>
      <w:r>
        <w:rPr>
          <w:sz w:val="24"/>
        </w:rPr>
        <w:t>senate.</w:t>
      </w:r>
    </w:p>
    <w:p>
      <w:pPr>
        <w:pStyle w:val="ListParagraph"/>
        <w:numPr>
          <w:ilvl w:val="0"/>
          <w:numId w:val="31"/>
        </w:numPr>
        <w:tabs>
          <w:tab w:pos="822" w:val="left" w:leader="none"/>
        </w:tabs>
        <w:spacing w:line="240" w:lineRule="auto" w:before="0" w:after="0"/>
        <w:ind w:left="822" w:right="0" w:hanging="360"/>
        <w:jc w:val="left"/>
        <w:rPr>
          <w:sz w:val="24"/>
        </w:rPr>
      </w:pPr>
      <w:r>
        <w:rPr>
          <w:sz w:val="24"/>
        </w:rPr>
        <w:t>He shall be a member institute standing Disciplinary</w:t>
      </w:r>
      <w:r>
        <w:rPr>
          <w:spacing w:val="-5"/>
          <w:sz w:val="24"/>
        </w:rPr>
        <w:t> </w:t>
      </w:r>
      <w:r>
        <w:rPr>
          <w:sz w:val="24"/>
        </w:rPr>
        <w:t>committee.</w:t>
      </w:r>
    </w:p>
    <w:p>
      <w:pPr>
        <w:pStyle w:val="ListParagraph"/>
        <w:numPr>
          <w:ilvl w:val="0"/>
          <w:numId w:val="31"/>
        </w:numPr>
        <w:tabs>
          <w:tab w:pos="822" w:val="left" w:leader="none"/>
        </w:tabs>
        <w:spacing w:line="240" w:lineRule="auto" w:before="0" w:after="0"/>
        <w:ind w:left="822" w:right="114" w:hanging="360"/>
        <w:jc w:val="both"/>
        <w:rPr>
          <w:sz w:val="24"/>
        </w:rPr>
      </w:pPr>
      <w:r>
        <w:rPr>
          <w:sz w:val="24"/>
        </w:rPr>
        <w:t>He shall be the secretary of the students’ Senate and shall be responsible for convening all its meetings and maintaining a proper record of the agenda and decisions.</w:t>
      </w:r>
    </w:p>
    <w:p>
      <w:pPr>
        <w:pStyle w:val="ListParagraph"/>
        <w:numPr>
          <w:ilvl w:val="0"/>
          <w:numId w:val="31"/>
        </w:numPr>
        <w:tabs>
          <w:tab w:pos="822" w:val="left" w:leader="none"/>
        </w:tabs>
        <w:spacing w:line="240" w:lineRule="auto" w:before="0" w:after="0"/>
        <w:ind w:left="822" w:right="0" w:hanging="360"/>
        <w:jc w:val="left"/>
        <w:rPr>
          <w:sz w:val="24"/>
        </w:rPr>
      </w:pPr>
      <w:r>
        <w:rPr>
          <w:sz w:val="24"/>
        </w:rPr>
        <w:t>He shall be a member of Student</w:t>
      </w:r>
      <w:r>
        <w:rPr>
          <w:spacing w:val="-4"/>
          <w:sz w:val="24"/>
        </w:rPr>
        <w:t> </w:t>
      </w:r>
      <w:r>
        <w:rPr>
          <w:sz w:val="24"/>
        </w:rPr>
        <w:t>Forum</w:t>
      </w:r>
    </w:p>
    <w:p>
      <w:pPr>
        <w:pStyle w:val="BodyText"/>
        <w:spacing w:before="8"/>
        <w:rPr>
          <w:sz w:val="27"/>
        </w:rPr>
      </w:pPr>
    </w:p>
    <w:p>
      <w:pPr>
        <w:pStyle w:val="Heading2"/>
      </w:pPr>
      <w:r>
        <w:rPr/>
        <w:t>Sitting Panel of Members on the Students’ Court</w:t>
      </w:r>
    </w:p>
    <w:p>
      <w:pPr>
        <w:pStyle w:val="BodyText"/>
        <w:spacing w:line="276" w:lineRule="auto" w:before="40"/>
        <w:ind w:left="101" w:right="124"/>
        <w:jc w:val="both"/>
      </w:pPr>
      <w:r>
        <w:rPr/>
        <w:t>An eight member standing panel for the Students’ Court will be nominated by the President from a list of senior students nominated by the Students’ Senate. Their primary duty is to be present whenever summoned by the President and give their opinion on the matter in front the Court.</w:t>
      </w:r>
    </w:p>
    <w:p>
      <w:pPr>
        <w:pStyle w:val="BodyText"/>
        <w:spacing w:before="5"/>
        <w:rPr>
          <w:sz w:val="25"/>
        </w:rPr>
      </w:pPr>
    </w:p>
    <w:p>
      <w:pPr>
        <w:pStyle w:val="Heading2"/>
      </w:pPr>
      <w:r>
        <w:rPr/>
        <w:t>Audit Board</w:t>
      </w:r>
    </w:p>
    <w:p>
      <w:pPr>
        <w:pStyle w:val="BodyText"/>
        <w:spacing w:line="276" w:lineRule="auto" w:before="42"/>
        <w:ind w:left="101"/>
      </w:pPr>
      <w:r>
        <w:rPr/>
        <w:t>A three member Audit Board shall be nominated by the Rector, the Deputy Registrar (Finance)/Assistant Registrar (Finance), being an Ex-officio member.</w:t>
      </w:r>
    </w:p>
    <w:p>
      <w:pPr>
        <w:spacing w:after="0" w:line="276" w:lineRule="auto"/>
        <w:sectPr>
          <w:pgSz w:w="11900" w:h="16840"/>
          <w:pgMar w:header="0" w:footer="946" w:top="1460" w:bottom="1140" w:left="1340" w:right="1320"/>
        </w:sectPr>
      </w:pPr>
    </w:p>
    <w:p>
      <w:pPr>
        <w:pStyle w:val="BodyText"/>
        <w:rPr>
          <w:sz w:val="20"/>
        </w:rPr>
      </w:pPr>
    </w:p>
    <w:p>
      <w:pPr>
        <w:pStyle w:val="BodyText"/>
        <w:rPr>
          <w:sz w:val="20"/>
        </w:rPr>
      </w:pPr>
    </w:p>
    <w:p>
      <w:pPr>
        <w:pStyle w:val="BodyText"/>
        <w:spacing w:before="10"/>
        <w:rPr>
          <w:sz w:val="28"/>
        </w:rPr>
      </w:pPr>
    </w:p>
    <w:p>
      <w:pPr>
        <w:pStyle w:val="Heading2"/>
        <w:spacing w:before="90"/>
      </w:pPr>
      <w:r>
        <w:rPr/>
        <w:t>APPENDIX – B</w:t>
      </w:r>
    </w:p>
    <w:p>
      <w:pPr>
        <w:spacing w:before="40"/>
        <w:ind w:left="101" w:right="0" w:firstLine="0"/>
        <w:jc w:val="left"/>
        <w:rPr>
          <w:b/>
          <w:sz w:val="24"/>
        </w:rPr>
      </w:pPr>
      <w:r>
        <w:rPr>
          <w:b/>
          <w:sz w:val="24"/>
        </w:rPr>
        <w:t>Election</w:t>
      </w:r>
    </w:p>
    <w:p>
      <w:pPr>
        <w:pStyle w:val="ListParagraph"/>
        <w:numPr>
          <w:ilvl w:val="0"/>
          <w:numId w:val="32"/>
        </w:numPr>
        <w:tabs>
          <w:tab w:pos="642" w:val="left" w:leader="none"/>
        </w:tabs>
        <w:spacing w:line="240" w:lineRule="auto" w:before="42" w:after="0"/>
        <w:ind w:left="642" w:right="115" w:hanging="360"/>
        <w:jc w:val="both"/>
        <w:rPr>
          <w:sz w:val="24"/>
        </w:rPr>
      </w:pPr>
      <w:r>
        <w:rPr>
          <w:sz w:val="24"/>
        </w:rPr>
        <w:t>The President shall appoint a member of the academic staff as Election Officer to conduct the general elections of the Gymkhana for each session. The Election Officer shall be responsible for proper conduct of the Election. He may take the assistance of members of the staff as when required for the smooth conduct of the elections. He shall frame the rules of elections with the approval of the Executive Council. He may declare the provisional results immediately after the counting of votes and shall submit the results of the election to the President for ratification. The decision of the Election Officer in all matters arising in connection with the election shall be final and</w:t>
      </w:r>
      <w:r>
        <w:rPr>
          <w:spacing w:val="-23"/>
          <w:sz w:val="24"/>
        </w:rPr>
        <w:t> </w:t>
      </w:r>
      <w:r>
        <w:rPr>
          <w:sz w:val="24"/>
        </w:rPr>
        <w:t>binding.</w:t>
      </w:r>
    </w:p>
    <w:p>
      <w:pPr>
        <w:pStyle w:val="ListParagraph"/>
        <w:numPr>
          <w:ilvl w:val="0"/>
          <w:numId w:val="32"/>
        </w:numPr>
        <w:tabs>
          <w:tab w:pos="642" w:val="left" w:leader="none"/>
        </w:tabs>
        <w:spacing w:line="240" w:lineRule="auto" w:before="0" w:after="0"/>
        <w:ind w:left="642" w:right="119" w:hanging="360"/>
        <w:jc w:val="both"/>
        <w:rPr>
          <w:sz w:val="24"/>
        </w:rPr>
      </w:pPr>
      <w:r>
        <w:rPr>
          <w:sz w:val="24"/>
        </w:rPr>
        <w:t>Any member of the Technology Students’ Gymkhana, who meets the eligibility criteria given below and unless specifically disqualified, is eligible to stand for the posts in the Technology Students’ Gymkhana. The elections, if required, will be contested on a non- sectarian and apolitical basis. Use of any religious or political symbols is strictly prohibited. All office bearers shall be elected by secret</w:t>
      </w:r>
      <w:r>
        <w:rPr>
          <w:spacing w:val="-18"/>
          <w:sz w:val="24"/>
        </w:rPr>
        <w:t> </w:t>
      </w:r>
      <w:r>
        <w:rPr>
          <w:sz w:val="24"/>
        </w:rPr>
        <w:t>ballot.</w:t>
      </w:r>
    </w:p>
    <w:p>
      <w:pPr>
        <w:pStyle w:val="ListParagraph"/>
        <w:numPr>
          <w:ilvl w:val="0"/>
          <w:numId w:val="32"/>
        </w:numPr>
        <w:tabs>
          <w:tab w:pos="642" w:val="left" w:leader="none"/>
        </w:tabs>
        <w:spacing w:line="240" w:lineRule="auto" w:before="0" w:after="0"/>
        <w:ind w:left="642" w:right="113" w:hanging="360"/>
        <w:jc w:val="both"/>
        <w:rPr>
          <w:sz w:val="24"/>
        </w:rPr>
      </w:pPr>
      <w:r>
        <w:rPr>
          <w:sz w:val="24"/>
        </w:rPr>
        <w:t>All bonafide members of the TSG, unless specifically disqualified, shall have voting rights. In the event of a student having withdrawn his/her name from the Institute rolls for a full academic </w:t>
      </w:r>
      <w:r>
        <w:rPr>
          <w:spacing w:val="-3"/>
          <w:sz w:val="24"/>
        </w:rPr>
        <w:t>year, </w:t>
      </w:r>
      <w:r>
        <w:rPr>
          <w:sz w:val="24"/>
        </w:rPr>
        <w:t>he/she shall forfeit his/her voting right for the corresponding period. A student who has been debarred from attending the Institute shall not be allowed to take part in the election for that particular period. A student found guilty by the Institute Disciplinary Committee/Examination Malpractice Prevention Committee shall not be allowed to contest the</w:t>
      </w:r>
      <w:r>
        <w:rPr>
          <w:spacing w:val="-4"/>
          <w:sz w:val="24"/>
        </w:rPr>
        <w:t> </w:t>
      </w:r>
      <w:r>
        <w:rPr>
          <w:sz w:val="24"/>
        </w:rPr>
        <w:t>election.</w:t>
      </w:r>
    </w:p>
    <w:p>
      <w:pPr>
        <w:pStyle w:val="ListParagraph"/>
        <w:numPr>
          <w:ilvl w:val="0"/>
          <w:numId w:val="32"/>
        </w:numPr>
        <w:tabs>
          <w:tab w:pos="642" w:val="left" w:leader="none"/>
        </w:tabs>
        <w:spacing w:line="240" w:lineRule="auto" w:before="0" w:after="0"/>
        <w:ind w:left="642" w:right="118" w:hanging="360"/>
        <w:jc w:val="both"/>
        <w:rPr>
          <w:sz w:val="24"/>
        </w:rPr>
      </w:pPr>
      <w:r>
        <w:rPr>
          <w:sz w:val="24"/>
        </w:rPr>
        <w:t>The President shall nominate an office bearer in case no member is elected to the office or in cases when an office may fall vacant.</w:t>
      </w:r>
    </w:p>
    <w:p>
      <w:pPr>
        <w:pStyle w:val="BodyText"/>
        <w:spacing w:before="6"/>
        <w:rPr>
          <w:sz w:val="27"/>
        </w:rPr>
      </w:pPr>
    </w:p>
    <w:p>
      <w:pPr>
        <w:pStyle w:val="Heading2"/>
      </w:pPr>
      <w:r>
        <w:rPr/>
        <w:t>Eligibility Criteria</w:t>
      </w:r>
    </w:p>
    <w:p>
      <w:pPr>
        <w:pStyle w:val="ListParagraph"/>
        <w:numPr>
          <w:ilvl w:val="1"/>
          <w:numId w:val="32"/>
        </w:numPr>
        <w:tabs>
          <w:tab w:pos="822" w:val="left" w:leader="none"/>
        </w:tabs>
        <w:spacing w:line="240" w:lineRule="auto" w:before="42" w:after="0"/>
        <w:ind w:left="822" w:right="0" w:hanging="360"/>
        <w:jc w:val="left"/>
        <w:rPr>
          <w:sz w:val="24"/>
        </w:rPr>
      </w:pPr>
      <w:r>
        <w:rPr>
          <w:b/>
          <w:sz w:val="24"/>
        </w:rPr>
        <w:t>President: </w:t>
      </w:r>
      <w:r>
        <w:rPr>
          <w:sz w:val="24"/>
        </w:rPr>
        <w:t>Minimum experience of two academic years in IIIT</w:t>
      </w:r>
      <w:r>
        <w:rPr>
          <w:spacing w:val="-11"/>
          <w:sz w:val="24"/>
        </w:rPr>
        <w:t> </w:t>
      </w:r>
      <w:r>
        <w:rPr>
          <w:sz w:val="24"/>
        </w:rPr>
        <w:t>Kalyani.</w:t>
      </w:r>
    </w:p>
    <w:p>
      <w:pPr>
        <w:pStyle w:val="ListParagraph"/>
        <w:numPr>
          <w:ilvl w:val="1"/>
          <w:numId w:val="32"/>
        </w:numPr>
        <w:tabs>
          <w:tab w:pos="822" w:val="left" w:leader="none"/>
        </w:tabs>
        <w:spacing w:line="240" w:lineRule="auto" w:before="0" w:after="0"/>
        <w:ind w:left="822" w:right="0" w:hanging="360"/>
        <w:jc w:val="left"/>
        <w:rPr>
          <w:sz w:val="24"/>
        </w:rPr>
      </w:pPr>
      <w:r>
        <w:rPr>
          <w:b/>
          <w:spacing w:val="-3"/>
          <w:sz w:val="24"/>
        </w:rPr>
        <w:t>Vice </w:t>
      </w:r>
      <w:r>
        <w:rPr>
          <w:b/>
          <w:sz w:val="24"/>
        </w:rPr>
        <w:t>President: </w:t>
      </w:r>
      <w:r>
        <w:rPr>
          <w:sz w:val="24"/>
        </w:rPr>
        <w:t>Minimum experience of two academic years in IIIT</w:t>
      </w:r>
      <w:r>
        <w:rPr>
          <w:spacing w:val="-10"/>
          <w:sz w:val="24"/>
        </w:rPr>
        <w:t> </w:t>
      </w:r>
      <w:r>
        <w:rPr>
          <w:sz w:val="24"/>
        </w:rPr>
        <w:t>Kalyani.</w:t>
      </w:r>
    </w:p>
    <w:p>
      <w:pPr>
        <w:pStyle w:val="ListParagraph"/>
        <w:numPr>
          <w:ilvl w:val="1"/>
          <w:numId w:val="32"/>
        </w:numPr>
        <w:tabs>
          <w:tab w:pos="822" w:val="left" w:leader="none"/>
        </w:tabs>
        <w:spacing w:line="240" w:lineRule="auto" w:before="0" w:after="0"/>
        <w:ind w:left="822" w:right="0" w:hanging="360"/>
        <w:jc w:val="left"/>
        <w:rPr>
          <w:sz w:val="24"/>
        </w:rPr>
      </w:pPr>
      <w:r>
        <w:rPr>
          <w:b/>
          <w:sz w:val="24"/>
        </w:rPr>
        <w:t>General Secretary: </w:t>
      </w:r>
      <w:r>
        <w:rPr>
          <w:sz w:val="24"/>
        </w:rPr>
        <w:t>Minimum experience of two academic years in IIIT</w:t>
      </w:r>
      <w:r>
        <w:rPr>
          <w:spacing w:val="-20"/>
          <w:sz w:val="24"/>
        </w:rPr>
        <w:t> </w:t>
      </w:r>
      <w:r>
        <w:rPr>
          <w:sz w:val="24"/>
        </w:rPr>
        <w:t>Kalyani.</w:t>
      </w:r>
    </w:p>
    <w:p>
      <w:pPr>
        <w:pStyle w:val="ListParagraph"/>
        <w:numPr>
          <w:ilvl w:val="1"/>
          <w:numId w:val="32"/>
        </w:numPr>
        <w:tabs>
          <w:tab w:pos="822" w:val="left" w:leader="none"/>
        </w:tabs>
        <w:spacing w:line="240" w:lineRule="auto" w:before="0" w:after="0"/>
        <w:ind w:left="822" w:right="0" w:hanging="360"/>
        <w:jc w:val="left"/>
        <w:rPr>
          <w:sz w:val="24"/>
        </w:rPr>
      </w:pPr>
      <w:r>
        <w:rPr>
          <w:b/>
          <w:sz w:val="24"/>
        </w:rPr>
        <w:t>Secretary: </w:t>
      </w:r>
      <w:r>
        <w:rPr>
          <w:sz w:val="24"/>
        </w:rPr>
        <w:t>Minimum experience of one academic year in IIIT</w:t>
      </w:r>
      <w:r>
        <w:rPr>
          <w:spacing w:val="-13"/>
          <w:sz w:val="24"/>
        </w:rPr>
        <w:t> </w:t>
      </w:r>
      <w:r>
        <w:rPr>
          <w:sz w:val="24"/>
        </w:rPr>
        <w:t>Kalyani.</w:t>
      </w:r>
    </w:p>
    <w:p>
      <w:pPr>
        <w:pStyle w:val="ListParagraph"/>
        <w:numPr>
          <w:ilvl w:val="1"/>
          <w:numId w:val="32"/>
        </w:numPr>
        <w:tabs>
          <w:tab w:pos="822" w:val="left" w:leader="none"/>
        </w:tabs>
        <w:spacing w:line="240" w:lineRule="auto" w:before="0" w:after="0"/>
        <w:ind w:left="822" w:right="0" w:hanging="360"/>
        <w:jc w:val="left"/>
        <w:rPr>
          <w:sz w:val="24"/>
        </w:rPr>
      </w:pPr>
      <w:r>
        <w:rPr>
          <w:b/>
          <w:spacing w:val="-4"/>
          <w:sz w:val="24"/>
        </w:rPr>
        <w:t>Treasurer: </w:t>
      </w:r>
      <w:r>
        <w:rPr>
          <w:sz w:val="24"/>
        </w:rPr>
        <w:t>Minimum experience of two academic years in IIIT</w:t>
      </w:r>
      <w:r>
        <w:rPr>
          <w:spacing w:val="-3"/>
          <w:sz w:val="24"/>
        </w:rPr>
        <w:t> </w:t>
      </w:r>
      <w:r>
        <w:rPr>
          <w:sz w:val="24"/>
        </w:rPr>
        <w:t>Kalyani.</w:t>
      </w:r>
    </w:p>
    <w:p>
      <w:pPr>
        <w:pStyle w:val="BodyText"/>
        <w:spacing w:before="5"/>
        <w:rPr>
          <w:sz w:val="27"/>
        </w:rPr>
      </w:pPr>
    </w:p>
    <w:p>
      <w:pPr>
        <w:pStyle w:val="Heading2"/>
      </w:pPr>
      <w:r>
        <w:rPr/>
        <w:t>APPENDIX – C</w:t>
      </w:r>
    </w:p>
    <w:p>
      <w:pPr>
        <w:pStyle w:val="ListParagraph"/>
        <w:numPr>
          <w:ilvl w:val="0"/>
          <w:numId w:val="33"/>
        </w:numPr>
        <w:tabs>
          <w:tab w:pos="822" w:val="left" w:leader="none"/>
        </w:tabs>
        <w:spacing w:line="276" w:lineRule="auto" w:before="42" w:after="0"/>
        <w:ind w:left="822" w:right="111" w:hanging="360"/>
        <w:jc w:val="both"/>
        <w:rPr>
          <w:sz w:val="24"/>
        </w:rPr>
      </w:pPr>
      <w:r>
        <w:rPr>
          <w:b/>
          <w:sz w:val="24"/>
        </w:rPr>
        <w:t>TECHNOLOGY LITERARY </w:t>
      </w:r>
      <w:r>
        <w:rPr>
          <w:b/>
          <w:spacing w:val="-4"/>
          <w:sz w:val="24"/>
        </w:rPr>
        <w:t>SOCIETY: </w:t>
      </w:r>
      <w:r>
        <w:rPr>
          <w:sz w:val="24"/>
        </w:rPr>
        <w:t>The TLS shall be responsible for the publication of magazine. It shall be an annual journal published under the auspices of the TSG and its object shall be to encourage students to take an active interest in journalism. Its publication shall be coordinated by the Secretary, Journal Sub- committee. The Governing Body of the journal shall consist of THREE student Editors per section nominated by the President, in consultation with the concerned student members of the Executive Council. The editors shall be responsible for the journalistic contents of the magazine, which shall have the approval of a Rector’s Nominee(s) (Social and Cultural). The Secretary shall look after the administrative aspects of the publication. Members of the Governing Body shall also attend the subcommittee</w:t>
      </w:r>
      <w:r>
        <w:rPr>
          <w:spacing w:val="-2"/>
          <w:sz w:val="24"/>
        </w:rPr>
        <w:t> </w:t>
      </w:r>
      <w:r>
        <w:rPr>
          <w:sz w:val="24"/>
        </w:rPr>
        <w:t>meetings.</w:t>
      </w:r>
    </w:p>
    <w:p>
      <w:pPr>
        <w:spacing w:after="0" w:line="276" w:lineRule="auto"/>
        <w:jc w:val="both"/>
        <w:rPr>
          <w:sz w:val="24"/>
        </w:rPr>
        <w:sectPr>
          <w:pgSz w:w="11900" w:h="16840"/>
          <w:pgMar w:header="0" w:footer="946" w:top="1600" w:bottom="1140" w:left="1340" w:right="1320"/>
        </w:sectPr>
      </w:pPr>
    </w:p>
    <w:p>
      <w:pPr>
        <w:pStyle w:val="ListParagraph"/>
        <w:numPr>
          <w:ilvl w:val="0"/>
          <w:numId w:val="33"/>
        </w:numPr>
        <w:tabs>
          <w:tab w:pos="822" w:val="left" w:leader="none"/>
          <w:tab w:pos="5989" w:val="left" w:leader="none"/>
          <w:tab w:pos="7208" w:val="left" w:leader="none"/>
        </w:tabs>
        <w:spacing w:line="276" w:lineRule="auto" w:before="70" w:after="0"/>
        <w:ind w:left="822" w:right="113" w:hanging="360"/>
        <w:jc w:val="left"/>
        <w:rPr>
          <w:sz w:val="24"/>
        </w:rPr>
      </w:pPr>
      <w:r>
        <w:rPr>
          <w:b/>
          <w:sz w:val="24"/>
        </w:rPr>
        <w:t>TECHNOLOGY  </w:t>
      </w:r>
      <w:r>
        <w:rPr>
          <w:b/>
          <w:spacing w:val="7"/>
          <w:sz w:val="24"/>
        </w:rPr>
        <w:t> </w:t>
      </w:r>
      <w:r>
        <w:rPr>
          <w:b/>
          <w:spacing w:val="-3"/>
          <w:sz w:val="24"/>
        </w:rPr>
        <w:t>DRAMATICS  </w:t>
      </w:r>
      <w:r>
        <w:rPr>
          <w:b/>
          <w:spacing w:val="21"/>
          <w:sz w:val="24"/>
        </w:rPr>
        <w:t> </w:t>
      </w:r>
      <w:r>
        <w:rPr>
          <w:b/>
          <w:sz w:val="24"/>
        </w:rPr>
        <w:t>SOCIETIES:</w:t>
        <w:tab/>
      </w:r>
      <w:r>
        <w:rPr>
          <w:sz w:val="24"/>
        </w:rPr>
        <w:t>The  </w:t>
      </w:r>
      <w:r>
        <w:rPr>
          <w:spacing w:val="11"/>
          <w:sz w:val="24"/>
        </w:rPr>
        <w:t> </w:t>
      </w:r>
      <w:r>
        <w:rPr>
          <w:sz w:val="24"/>
        </w:rPr>
        <w:t>TDS</w:t>
        <w:tab/>
        <w:t>shall endeavor to encourage the production of plays, writing of scripts and allied activities among the students. Its activities shall be coordinated by the Secretary, Dramatics Subcommittee. The TDS shall have three sections: English (ETDS), Hindi (HTDS) and Regional </w:t>
      </w:r>
      <w:r>
        <w:rPr>
          <w:spacing w:val="-3"/>
          <w:sz w:val="24"/>
        </w:rPr>
        <w:t>(RTDS). </w:t>
      </w:r>
      <w:r>
        <w:rPr>
          <w:sz w:val="24"/>
        </w:rPr>
        <w:t>Each of the sections shall be run by a Governing Body which shall consist of three student governors nominated by the President in consultation with the concerned members of the Executive Council. The Dramatics Secretary along with the concerned Governors shall be responsible for the overall functioning of the Dramatics societies. The Governors shall be mainly responsible for the direction and production while the Secretary will be responsible for arranging the required infrastructure. Members of the Governing Bodies shall also attend the subcommittee</w:t>
      </w:r>
      <w:r>
        <w:rPr>
          <w:spacing w:val="-13"/>
          <w:sz w:val="24"/>
        </w:rPr>
        <w:t> </w:t>
      </w:r>
      <w:r>
        <w:rPr>
          <w:sz w:val="24"/>
        </w:rPr>
        <w:t>meetings.</w:t>
      </w:r>
    </w:p>
    <w:p>
      <w:pPr>
        <w:pStyle w:val="ListParagraph"/>
        <w:numPr>
          <w:ilvl w:val="0"/>
          <w:numId w:val="33"/>
        </w:numPr>
        <w:tabs>
          <w:tab w:pos="822" w:val="left" w:leader="none"/>
        </w:tabs>
        <w:spacing w:line="276" w:lineRule="auto" w:before="0" w:after="0"/>
        <w:ind w:left="822" w:right="116" w:hanging="360"/>
        <w:jc w:val="left"/>
        <w:rPr>
          <w:sz w:val="24"/>
        </w:rPr>
      </w:pPr>
      <w:r>
        <w:rPr>
          <w:b/>
          <w:sz w:val="24"/>
        </w:rPr>
        <w:t>TECHNOLOGY MUSIC SOCIETY (TMS): </w:t>
      </w:r>
      <w:r>
        <w:rPr>
          <w:sz w:val="24"/>
        </w:rPr>
        <w:t>The TMS shall have two sections Eastern (ETMS) and </w:t>
      </w:r>
      <w:r>
        <w:rPr>
          <w:spacing w:val="-4"/>
          <w:sz w:val="24"/>
        </w:rPr>
        <w:t>Western</w:t>
      </w:r>
      <w:r>
        <w:rPr>
          <w:spacing w:val="-6"/>
          <w:sz w:val="24"/>
        </w:rPr>
        <w:t> </w:t>
      </w:r>
      <w:r>
        <w:rPr>
          <w:sz w:val="24"/>
        </w:rPr>
        <w:t>(WTMS).</w:t>
      </w:r>
    </w:p>
    <w:p>
      <w:pPr>
        <w:pStyle w:val="BodyText"/>
        <w:spacing w:line="276" w:lineRule="auto"/>
        <w:ind w:left="821" w:right="112"/>
        <w:jc w:val="both"/>
      </w:pPr>
      <w:r>
        <w:rPr/>
        <w:t>The TMS shall organize various musical functions for the Gymkhana and help the members interested in learning music. The Governing Body of each section of the TMS shall consist of THREE governors nominated by the President in consultation with the concerned members of the Executive Council. The Secretary, Entertainment Subcommittee, along with the Governors shall be responsible for the overall functioning of the TMS. The activities of the TMS shall be coordinated by the Governors. The Secretary, Entertainment Subcommittee shall be responsible for arranging the required infrastructure. The Governors shall attend the sub-committee meetings.</w:t>
      </w:r>
    </w:p>
    <w:p>
      <w:pPr>
        <w:pStyle w:val="ListParagraph"/>
        <w:numPr>
          <w:ilvl w:val="0"/>
          <w:numId w:val="33"/>
        </w:numPr>
        <w:tabs>
          <w:tab w:pos="822" w:val="left" w:leader="none"/>
        </w:tabs>
        <w:spacing w:line="276" w:lineRule="auto" w:before="0" w:after="0"/>
        <w:ind w:left="822" w:right="113" w:hanging="360"/>
        <w:jc w:val="both"/>
        <w:rPr>
          <w:sz w:val="24"/>
        </w:rPr>
      </w:pPr>
      <w:r>
        <w:rPr>
          <w:b/>
          <w:spacing w:val="-7"/>
          <w:sz w:val="24"/>
        </w:rPr>
        <w:t>Yoga </w:t>
      </w:r>
      <w:r>
        <w:rPr>
          <w:b/>
          <w:sz w:val="24"/>
        </w:rPr>
        <w:t>and Health Club: </w:t>
      </w:r>
      <w:r>
        <w:rPr>
          <w:sz w:val="24"/>
        </w:rPr>
        <w:t>It shall be coordinated by the Governors of the club, who shall be nominated by the President in consultation with the concerned student members of the Executive council. Its aim is to encourage practice of yoga by the students in each hall. Its aim is to encourage practice of yoga by the students in each hall. It will also submit proposals for organizing workshops and seminars on yoga and health care for the benefit of the students to the</w:t>
      </w:r>
      <w:r>
        <w:rPr>
          <w:spacing w:val="-1"/>
          <w:sz w:val="24"/>
        </w:rPr>
        <w:t> </w:t>
      </w:r>
      <w:r>
        <w:rPr>
          <w:sz w:val="24"/>
        </w:rPr>
        <w:t>President.</w:t>
      </w:r>
    </w:p>
    <w:p>
      <w:pPr>
        <w:pStyle w:val="BodyText"/>
        <w:spacing w:before="8"/>
        <w:rPr>
          <w:sz w:val="26"/>
        </w:rPr>
      </w:pPr>
    </w:p>
    <w:p>
      <w:pPr>
        <w:pStyle w:val="Heading2"/>
      </w:pPr>
      <w:r>
        <w:rPr/>
        <w:t>APPENDIX –</w:t>
      </w:r>
      <w:r>
        <w:rPr>
          <w:spacing w:val="-5"/>
        </w:rPr>
        <w:t> </w:t>
      </w:r>
      <w:r>
        <w:rPr/>
        <w:t>D</w:t>
      </w:r>
    </w:p>
    <w:p>
      <w:pPr>
        <w:pStyle w:val="BodyText"/>
        <w:spacing w:before="1"/>
        <w:rPr>
          <w:b/>
          <w:sz w:val="29"/>
        </w:rPr>
      </w:pPr>
    </w:p>
    <w:p>
      <w:pPr>
        <w:spacing w:before="0"/>
        <w:ind w:left="101" w:right="0" w:firstLine="0"/>
        <w:jc w:val="left"/>
        <w:rPr>
          <w:b/>
          <w:sz w:val="24"/>
        </w:rPr>
      </w:pPr>
      <w:r>
        <w:rPr>
          <w:b/>
          <w:sz w:val="24"/>
        </w:rPr>
        <w:t>Flag</w:t>
      </w:r>
    </w:p>
    <w:p>
      <w:pPr>
        <w:pStyle w:val="BodyText"/>
        <w:spacing w:before="2"/>
        <w:rPr>
          <w:b/>
          <w:sz w:val="29"/>
        </w:rPr>
      </w:pPr>
    </w:p>
    <w:p>
      <w:pPr>
        <w:pStyle w:val="ListParagraph"/>
        <w:numPr>
          <w:ilvl w:val="0"/>
          <w:numId w:val="34"/>
        </w:numPr>
        <w:tabs>
          <w:tab w:pos="822" w:val="left" w:leader="none"/>
        </w:tabs>
        <w:spacing w:line="240" w:lineRule="auto" w:before="0" w:after="0"/>
        <w:ind w:left="822" w:right="0" w:hanging="360"/>
        <w:jc w:val="left"/>
        <w:rPr>
          <w:sz w:val="24"/>
        </w:rPr>
      </w:pPr>
      <w:r>
        <w:rPr>
          <w:sz w:val="24"/>
        </w:rPr>
        <w:t>The flag of the Gymkhana shall be made of either silk or</w:t>
      </w:r>
      <w:r>
        <w:rPr>
          <w:spacing w:val="-5"/>
          <w:sz w:val="24"/>
        </w:rPr>
        <w:t> </w:t>
      </w:r>
      <w:r>
        <w:rPr>
          <w:sz w:val="24"/>
        </w:rPr>
        <w:t>khadi.</w:t>
      </w:r>
    </w:p>
    <w:p>
      <w:pPr>
        <w:pStyle w:val="ListParagraph"/>
        <w:numPr>
          <w:ilvl w:val="0"/>
          <w:numId w:val="34"/>
        </w:numPr>
        <w:tabs>
          <w:tab w:pos="822" w:val="left" w:leader="none"/>
        </w:tabs>
        <w:spacing w:line="276" w:lineRule="auto" w:before="40" w:after="0"/>
        <w:ind w:left="822" w:right="130" w:hanging="360"/>
        <w:jc w:val="left"/>
        <w:rPr>
          <w:sz w:val="24"/>
        </w:rPr>
      </w:pPr>
      <w:r>
        <w:rPr>
          <w:sz w:val="24"/>
        </w:rPr>
        <w:t>The flag shall be rectangular in shape and the ratio of the flag length to its breadth shall be 3:</w:t>
      </w:r>
      <w:r>
        <w:rPr>
          <w:spacing w:val="-2"/>
          <w:sz w:val="24"/>
        </w:rPr>
        <w:t> </w:t>
      </w:r>
      <w:r>
        <w:rPr>
          <w:sz w:val="24"/>
        </w:rPr>
        <w:t>2.</w:t>
      </w:r>
    </w:p>
    <w:p>
      <w:pPr>
        <w:pStyle w:val="ListParagraph"/>
        <w:numPr>
          <w:ilvl w:val="0"/>
          <w:numId w:val="34"/>
        </w:numPr>
        <w:tabs>
          <w:tab w:pos="822" w:val="left" w:leader="none"/>
        </w:tabs>
        <w:spacing w:line="276" w:lineRule="auto" w:before="0" w:after="0"/>
        <w:ind w:left="822" w:right="125" w:hanging="360"/>
        <w:jc w:val="left"/>
        <w:rPr>
          <w:sz w:val="24"/>
        </w:rPr>
      </w:pPr>
      <w:r>
        <w:rPr>
          <w:sz w:val="24"/>
        </w:rPr>
        <w:t>The flag shall be composed of two equal parts. The upper half of the flag shall be of navy blue and the lower half shall be of gold</w:t>
      </w:r>
      <w:r>
        <w:rPr>
          <w:spacing w:val="1"/>
          <w:sz w:val="24"/>
        </w:rPr>
        <w:t> </w:t>
      </w:r>
      <w:r>
        <w:rPr>
          <w:spacing w:val="-3"/>
          <w:sz w:val="24"/>
        </w:rPr>
        <w:t>colour.</w:t>
      </w:r>
    </w:p>
    <w:p>
      <w:pPr>
        <w:pStyle w:val="ListParagraph"/>
        <w:numPr>
          <w:ilvl w:val="0"/>
          <w:numId w:val="34"/>
        </w:numPr>
        <w:tabs>
          <w:tab w:pos="822" w:val="left" w:leader="none"/>
        </w:tabs>
        <w:spacing w:line="276" w:lineRule="auto" w:before="0" w:after="0"/>
        <w:ind w:left="822" w:right="125" w:hanging="360"/>
        <w:jc w:val="left"/>
        <w:rPr>
          <w:sz w:val="24"/>
        </w:rPr>
      </w:pPr>
      <w:r>
        <w:rPr>
          <w:sz w:val="24"/>
        </w:rPr>
        <w:t>The crest of the Gymkhana shall be inscribed at the center of the flag in a suitable combination of navy blue and gold</w:t>
      </w:r>
      <w:r>
        <w:rPr>
          <w:spacing w:val="1"/>
          <w:sz w:val="24"/>
        </w:rPr>
        <w:t> </w:t>
      </w:r>
      <w:r>
        <w:rPr>
          <w:sz w:val="24"/>
        </w:rPr>
        <w:t>shades.</w:t>
      </w:r>
    </w:p>
    <w:p>
      <w:pPr>
        <w:pStyle w:val="ListParagraph"/>
        <w:numPr>
          <w:ilvl w:val="0"/>
          <w:numId w:val="34"/>
        </w:numPr>
        <w:tabs>
          <w:tab w:pos="822" w:val="left" w:leader="none"/>
        </w:tabs>
        <w:spacing w:line="276" w:lineRule="auto" w:before="0" w:after="0"/>
        <w:ind w:left="822" w:right="124" w:hanging="360"/>
        <w:jc w:val="left"/>
        <w:rPr>
          <w:sz w:val="24"/>
        </w:rPr>
      </w:pPr>
      <w:r>
        <w:rPr>
          <w:sz w:val="24"/>
        </w:rPr>
        <w:t>The words “TECHNOLOGY STUDENTS’ GYMKHANA, IIIT </w:t>
      </w:r>
      <w:r>
        <w:rPr>
          <w:spacing w:val="-7"/>
          <w:sz w:val="24"/>
        </w:rPr>
        <w:t>KALYANI” </w:t>
      </w:r>
      <w:r>
        <w:rPr>
          <w:sz w:val="24"/>
        </w:rPr>
        <w:t>shall be inscribed on the flag below the</w:t>
      </w:r>
      <w:r>
        <w:rPr>
          <w:spacing w:val="1"/>
          <w:sz w:val="24"/>
        </w:rPr>
        <w:t> </w:t>
      </w:r>
      <w:r>
        <w:rPr>
          <w:sz w:val="24"/>
        </w:rPr>
        <w:t>crest.</w:t>
      </w:r>
    </w:p>
    <w:p>
      <w:pPr>
        <w:pStyle w:val="BodyText"/>
        <w:spacing w:before="4"/>
        <w:rPr>
          <w:sz w:val="25"/>
        </w:rPr>
      </w:pPr>
    </w:p>
    <w:p>
      <w:pPr>
        <w:pStyle w:val="BodyText"/>
        <w:ind w:left="101"/>
      </w:pPr>
      <w:r>
        <w:rPr>
          <w:b/>
        </w:rPr>
        <w:t>Crest: </w:t>
      </w:r>
      <w:r>
        <w:rPr/>
        <w:t>The crest of the Gymkhana shall be the approved crest of the Institute. Gymkhana</w:t>
      </w:r>
    </w:p>
    <w:p>
      <w:pPr>
        <w:spacing w:after="0"/>
        <w:sectPr>
          <w:pgSz w:w="11900" w:h="16840"/>
          <w:pgMar w:header="0" w:footer="946" w:top="1460" w:bottom="1140" w:left="1340" w:right="1320"/>
        </w:sectPr>
      </w:pPr>
    </w:p>
    <w:p>
      <w:pPr>
        <w:pStyle w:val="BodyText"/>
        <w:spacing w:before="70"/>
        <w:ind w:left="101"/>
      </w:pPr>
      <w:r>
        <w:rPr>
          <w:b/>
        </w:rPr>
        <w:t>Tie: </w:t>
      </w:r>
      <w:r>
        <w:rPr/>
        <w:t>The official Gymkhana Tie shall be as approved. Gymkhana</w:t>
      </w:r>
    </w:p>
    <w:p>
      <w:pPr>
        <w:pStyle w:val="BodyText"/>
        <w:spacing w:line="276" w:lineRule="auto" w:before="42"/>
        <w:ind w:left="101" w:right="140"/>
      </w:pPr>
      <w:r>
        <w:rPr>
          <w:b/>
        </w:rPr>
        <w:t>Blazer: </w:t>
      </w:r>
      <w:r>
        <w:rPr/>
        <w:t>The Gymkhana Blazer shall be of navy blue colour with the Gymkhana crest inscribed on the left.</w:t>
      </w:r>
    </w:p>
    <w:p>
      <w:pPr>
        <w:pStyle w:val="BodyText"/>
        <w:spacing w:line="276" w:lineRule="auto"/>
        <w:ind w:left="101" w:right="121"/>
        <w:jc w:val="both"/>
      </w:pPr>
      <w:r>
        <w:rPr>
          <w:b/>
        </w:rPr>
        <w:t>Common Dress: </w:t>
      </w:r>
      <w:r>
        <w:rPr/>
        <w:t>For ceremonial functions, the approved common dress for the members of the Gymkhana shall be as follows : For Gentlemen: White canvas or black shoes, white trousers, white shirt, Gymkhana blazer with Gymkhana crest and Gymkhana tie.</w:t>
      </w:r>
    </w:p>
    <w:p>
      <w:pPr>
        <w:pStyle w:val="BodyText"/>
        <w:spacing w:line="276" w:lineRule="auto"/>
        <w:ind w:left="101"/>
      </w:pPr>
      <w:r>
        <w:rPr/>
        <w:t>For Ladies: White canvas or black shoes, white salwar kameez with blue dupatta, Gymkhana blazer.</w:t>
      </w:r>
    </w:p>
    <w:p>
      <w:pPr>
        <w:pStyle w:val="BodyText"/>
        <w:spacing w:line="275" w:lineRule="exact"/>
        <w:ind w:left="101"/>
      </w:pPr>
      <w:r>
        <w:rPr>
          <w:b/>
        </w:rPr>
        <w:t>Sports Uniform: </w:t>
      </w:r>
      <w:r>
        <w:rPr/>
        <w:t>The sports uniform for the Gymkhana shall be of the following description:</w:t>
      </w:r>
    </w:p>
    <w:p>
      <w:pPr>
        <w:pStyle w:val="ListParagraph"/>
        <w:numPr>
          <w:ilvl w:val="0"/>
          <w:numId w:val="35"/>
        </w:numPr>
        <w:tabs>
          <w:tab w:pos="822" w:val="left" w:leader="none"/>
        </w:tabs>
        <w:spacing w:line="276" w:lineRule="auto" w:before="39" w:after="0"/>
        <w:ind w:left="822" w:right="116" w:hanging="360"/>
        <w:jc w:val="both"/>
        <w:rPr>
          <w:sz w:val="24"/>
        </w:rPr>
      </w:pPr>
      <w:r>
        <w:rPr>
          <w:sz w:val="24"/>
        </w:rPr>
        <w:t>The body of the uniform shall incorporate the TSG color-navy blue and golden yellow and shall be bear the Institute crest inscribed in gold or any other suitable colour on the left side of the</w:t>
      </w:r>
      <w:r>
        <w:rPr>
          <w:spacing w:val="1"/>
          <w:sz w:val="24"/>
        </w:rPr>
        <w:t> </w:t>
      </w:r>
      <w:r>
        <w:rPr>
          <w:sz w:val="24"/>
        </w:rPr>
        <w:t>chest.</w:t>
      </w:r>
    </w:p>
    <w:p>
      <w:pPr>
        <w:pStyle w:val="ListParagraph"/>
        <w:numPr>
          <w:ilvl w:val="0"/>
          <w:numId w:val="35"/>
        </w:numPr>
        <w:tabs>
          <w:tab w:pos="822" w:val="left" w:leader="none"/>
        </w:tabs>
        <w:spacing w:line="276" w:lineRule="auto" w:before="0" w:after="0"/>
        <w:ind w:left="822" w:right="120" w:hanging="360"/>
        <w:jc w:val="both"/>
        <w:rPr>
          <w:sz w:val="24"/>
        </w:rPr>
      </w:pPr>
      <w:r>
        <w:rPr>
          <w:sz w:val="24"/>
        </w:rPr>
        <w:t>For any game or sport the uniform may be suitably modified to suit the convenience of the particular game or sport.</w:t>
      </w:r>
    </w:p>
    <w:p>
      <w:pPr>
        <w:pStyle w:val="BodyText"/>
        <w:spacing w:before="4"/>
        <w:rPr>
          <w:sz w:val="27"/>
        </w:rPr>
      </w:pPr>
    </w:p>
    <w:p>
      <w:pPr>
        <w:pStyle w:val="Heading2"/>
      </w:pPr>
      <w:r>
        <w:rPr/>
        <w:t>APPENDIX-E</w:t>
      </w:r>
    </w:p>
    <w:p>
      <w:pPr>
        <w:pStyle w:val="BodyText"/>
        <w:spacing w:line="276" w:lineRule="auto" w:before="41"/>
        <w:ind w:left="101" w:right="95"/>
      </w:pPr>
      <w:r>
        <w:rPr/>
        <w:t>The Technology Students’ Gymkhana organizes three main festivals in the academic year and also small events periodically-</w:t>
      </w:r>
    </w:p>
    <w:p>
      <w:pPr>
        <w:pStyle w:val="ListParagraph"/>
        <w:numPr>
          <w:ilvl w:val="0"/>
          <w:numId w:val="36"/>
        </w:numPr>
        <w:tabs>
          <w:tab w:pos="822" w:val="left" w:leader="none"/>
        </w:tabs>
        <w:spacing w:line="275" w:lineRule="exact" w:before="0" w:after="0"/>
        <w:ind w:left="822" w:right="0" w:hanging="360"/>
        <w:jc w:val="left"/>
        <w:rPr>
          <w:sz w:val="24"/>
        </w:rPr>
      </w:pPr>
      <w:r>
        <w:rPr>
          <w:sz w:val="24"/>
        </w:rPr>
        <w:t>SPRING </w:t>
      </w:r>
      <w:r>
        <w:rPr>
          <w:spacing w:val="-5"/>
          <w:sz w:val="24"/>
        </w:rPr>
        <w:t>FEST- </w:t>
      </w:r>
      <w:r>
        <w:rPr>
          <w:sz w:val="24"/>
        </w:rPr>
        <w:t>the socio-cultural</w:t>
      </w:r>
      <w:r>
        <w:rPr>
          <w:spacing w:val="6"/>
          <w:sz w:val="24"/>
        </w:rPr>
        <w:t> </w:t>
      </w:r>
      <w:r>
        <w:rPr>
          <w:sz w:val="24"/>
        </w:rPr>
        <w:t>festival.</w:t>
      </w:r>
    </w:p>
    <w:p>
      <w:pPr>
        <w:pStyle w:val="ListParagraph"/>
        <w:numPr>
          <w:ilvl w:val="0"/>
          <w:numId w:val="36"/>
        </w:numPr>
        <w:tabs>
          <w:tab w:pos="822" w:val="left" w:leader="none"/>
        </w:tabs>
        <w:spacing w:line="240" w:lineRule="auto" w:before="42" w:after="0"/>
        <w:ind w:left="822" w:right="0" w:hanging="360"/>
        <w:jc w:val="left"/>
        <w:rPr>
          <w:sz w:val="24"/>
        </w:rPr>
      </w:pPr>
      <w:r>
        <w:rPr>
          <w:spacing w:val="-3"/>
          <w:sz w:val="24"/>
        </w:rPr>
        <w:t>Teacher’s</w:t>
      </w:r>
      <w:r>
        <w:rPr>
          <w:spacing w:val="2"/>
          <w:sz w:val="24"/>
        </w:rPr>
        <w:t> </w:t>
      </w:r>
      <w:r>
        <w:rPr>
          <w:sz w:val="24"/>
        </w:rPr>
        <w:t>Day</w:t>
      </w:r>
    </w:p>
    <w:p>
      <w:pPr>
        <w:pStyle w:val="ListParagraph"/>
        <w:numPr>
          <w:ilvl w:val="0"/>
          <w:numId w:val="36"/>
        </w:numPr>
        <w:tabs>
          <w:tab w:pos="822" w:val="left" w:leader="none"/>
        </w:tabs>
        <w:spacing w:line="240" w:lineRule="auto" w:before="40" w:after="0"/>
        <w:ind w:left="822" w:right="0" w:hanging="360"/>
        <w:jc w:val="left"/>
        <w:rPr>
          <w:sz w:val="24"/>
        </w:rPr>
      </w:pPr>
      <w:r>
        <w:rPr>
          <w:sz w:val="24"/>
        </w:rPr>
        <w:t>Engineer’s</w:t>
      </w:r>
      <w:r>
        <w:rPr>
          <w:spacing w:val="-1"/>
          <w:sz w:val="24"/>
        </w:rPr>
        <w:t> </w:t>
      </w:r>
      <w:r>
        <w:rPr>
          <w:spacing w:val="-5"/>
          <w:sz w:val="24"/>
        </w:rPr>
        <w:t>Day.</w:t>
      </w:r>
    </w:p>
    <w:p>
      <w:pPr>
        <w:pStyle w:val="BodyText"/>
        <w:spacing w:before="2"/>
        <w:rPr>
          <w:sz w:val="29"/>
        </w:rPr>
      </w:pPr>
    </w:p>
    <w:p>
      <w:pPr>
        <w:pStyle w:val="ListParagraph"/>
        <w:numPr>
          <w:ilvl w:val="0"/>
          <w:numId w:val="37"/>
        </w:numPr>
        <w:tabs>
          <w:tab w:pos="822" w:val="left" w:leader="none"/>
        </w:tabs>
        <w:spacing w:line="240" w:lineRule="auto" w:before="0" w:after="0"/>
        <w:ind w:left="822" w:right="120" w:hanging="360"/>
        <w:jc w:val="both"/>
        <w:rPr>
          <w:sz w:val="24"/>
        </w:rPr>
      </w:pPr>
      <w:r>
        <w:rPr>
          <w:sz w:val="24"/>
        </w:rPr>
        <w:t>The President shall be the Patron of both the fests. He shall be updated of</w:t>
      </w:r>
      <w:r>
        <w:rPr>
          <w:spacing w:val="36"/>
          <w:sz w:val="24"/>
        </w:rPr>
        <w:t> </w:t>
      </w:r>
      <w:r>
        <w:rPr>
          <w:sz w:val="24"/>
        </w:rPr>
        <w:t>the developments periodically by the Chairman, the </w:t>
      </w:r>
      <w:r>
        <w:rPr>
          <w:spacing w:val="-4"/>
          <w:sz w:val="24"/>
        </w:rPr>
        <w:t>Vice- </w:t>
      </w:r>
      <w:r>
        <w:rPr>
          <w:sz w:val="24"/>
        </w:rPr>
        <w:t>President and the General Secretaries.</w:t>
      </w:r>
    </w:p>
    <w:p>
      <w:pPr>
        <w:pStyle w:val="ListParagraph"/>
        <w:numPr>
          <w:ilvl w:val="0"/>
          <w:numId w:val="37"/>
        </w:numPr>
        <w:tabs>
          <w:tab w:pos="822" w:val="left" w:leader="none"/>
        </w:tabs>
        <w:spacing w:line="240" w:lineRule="auto" w:before="0" w:after="0"/>
        <w:ind w:left="822" w:right="116" w:hanging="360"/>
        <w:jc w:val="both"/>
        <w:rPr>
          <w:sz w:val="24"/>
        </w:rPr>
      </w:pPr>
      <w:r>
        <w:rPr>
          <w:sz w:val="24"/>
        </w:rPr>
        <w:t>The President, Chairman, co-Chairmen, Vice-President and the General Secretaries shall form the signatory authorities of the</w:t>
      </w:r>
      <w:r>
        <w:rPr>
          <w:spacing w:val="-2"/>
          <w:sz w:val="24"/>
        </w:rPr>
        <w:t> </w:t>
      </w:r>
      <w:r>
        <w:rPr>
          <w:sz w:val="24"/>
        </w:rPr>
        <w:t>fests.</w:t>
      </w:r>
    </w:p>
    <w:p>
      <w:pPr>
        <w:pStyle w:val="ListParagraph"/>
        <w:numPr>
          <w:ilvl w:val="0"/>
          <w:numId w:val="37"/>
        </w:numPr>
        <w:tabs>
          <w:tab w:pos="822" w:val="left" w:leader="none"/>
        </w:tabs>
        <w:spacing w:line="240" w:lineRule="auto" w:before="0" w:after="0"/>
        <w:ind w:left="822" w:right="109" w:hanging="360"/>
        <w:jc w:val="both"/>
        <w:rPr>
          <w:sz w:val="24"/>
        </w:rPr>
      </w:pPr>
      <w:r>
        <w:rPr>
          <w:sz w:val="24"/>
        </w:rPr>
        <w:t>The</w:t>
      </w:r>
      <w:r>
        <w:rPr>
          <w:spacing w:val="-3"/>
          <w:sz w:val="24"/>
        </w:rPr>
        <w:t> </w:t>
      </w:r>
      <w:r>
        <w:rPr>
          <w:sz w:val="24"/>
        </w:rPr>
        <w:t>three</w:t>
      </w:r>
      <w:r>
        <w:rPr>
          <w:spacing w:val="-3"/>
          <w:sz w:val="24"/>
        </w:rPr>
        <w:t> </w:t>
      </w:r>
      <w:r>
        <w:rPr>
          <w:sz w:val="24"/>
        </w:rPr>
        <w:t>festivals</w:t>
      </w:r>
      <w:r>
        <w:rPr>
          <w:spacing w:val="-2"/>
          <w:sz w:val="24"/>
        </w:rPr>
        <w:t> </w:t>
      </w:r>
      <w:r>
        <w:rPr>
          <w:sz w:val="24"/>
        </w:rPr>
        <w:t>shall</w:t>
      </w:r>
      <w:r>
        <w:rPr>
          <w:spacing w:val="-5"/>
          <w:sz w:val="24"/>
        </w:rPr>
        <w:t> </w:t>
      </w:r>
      <w:r>
        <w:rPr>
          <w:sz w:val="24"/>
        </w:rPr>
        <w:t>be</w:t>
      </w:r>
      <w:r>
        <w:rPr>
          <w:spacing w:val="-5"/>
          <w:sz w:val="24"/>
        </w:rPr>
        <w:t> </w:t>
      </w:r>
      <w:r>
        <w:rPr>
          <w:sz w:val="24"/>
        </w:rPr>
        <w:t>organized</w:t>
      </w:r>
      <w:r>
        <w:rPr>
          <w:spacing w:val="-4"/>
          <w:sz w:val="24"/>
        </w:rPr>
        <w:t> </w:t>
      </w:r>
      <w:r>
        <w:rPr>
          <w:sz w:val="24"/>
        </w:rPr>
        <w:t>by</w:t>
      </w:r>
      <w:r>
        <w:rPr>
          <w:spacing w:val="-4"/>
          <w:sz w:val="24"/>
        </w:rPr>
        <w:t> </w:t>
      </w:r>
      <w:r>
        <w:rPr>
          <w:sz w:val="24"/>
        </w:rPr>
        <w:t>the</w:t>
      </w:r>
      <w:r>
        <w:rPr>
          <w:spacing w:val="-6"/>
          <w:sz w:val="24"/>
        </w:rPr>
        <w:t> </w:t>
      </w:r>
      <w:r>
        <w:rPr>
          <w:sz w:val="24"/>
        </w:rPr>
        <w:t>Vice-President</w:t>
      </w:r>
      <w:r>
        <w:rPr>
          <w:spacing w:val="-5"/>
          <w:sz w:val="24"/>
        </w:rPr>
        <w:t> </w:t>
      </w:r>
      <w:r>
        <w:rPr>
          <w:sz w:val="24"/>
        </w:rPr>
        <w:t>and</w:t>
      </w:r>
      <w:r>
        <w:rPr>
          <w:spacing w:val="-3"/>
          <w:sz w:val="24"/>
        </w:rPr>
        <w:t> </w:t>
      </w:r>
      <w:r>
        <w:rPr>
          <w:sz w:val="24"/>
        </w:rPr>
        <w:t>the</w:t>
      </w:r>
      <w:r>
        <w:rPr>
          <w:spacing w:val="-5"/>
          <w:sz w:val="24"/>
        </w:rPr>
        <w:t> </w:t>
      </w:r>
      <w:r>
        <w:rPr>
          <w:sz w:val="24"/>
        </w:rPr>
        <w:t>respective</w:t>
      </w:r>
      <w:r>
        <w:rPr>
          <w:spacing w:val="-3"/>
          <w:sz w:val="24"/>
        </w:rPr>
        <w:t> </w:t>
      </w:r>
      <w:r>
        <w:rPr>
          <w:sz w:val="24"/>
        </w:rPr>
        <w:t>General Secretaries who shall be aided by a Core</w:t>
      </w:r>
      <w:r>
        <w:rPr>
          <w:spacing w:val="-2"/>
          <w:sz w:val="24"/>
        </w:rPr>
        <w:t> </w:t>
      </w:r>
      <w:r>
        <w:rPr>
          <w:sz w:val="24"/>
        </w:rPr>
        <w:t>Committee.</w:t>
      </w:r>
    </w:p>
    <w:p>
      <w:pPr>
        <w:pStyle w:val="ListParagraph"/>
        <w:numPr>
          <w:ilvl w:val="0"/>
          <w:numId w:val="37"/>
        </w:numPr>
        <w:tabs>
          <w:tab w:pos="822" w:val="left" w:leader="none"/>
        </w:tabs>
        <w:spacing w:line="240" w:lineRule="auto" w:before="0" w:after="0"/>
        <w:ind w:left="822" w:right="118" w:hanging="360"/>
        <w:jc w:val="both"/>
        <w:rPr>
          <w:sz w:val="24"/>
        </w:rPr>
      </w:pPr>
      <w:r>
        <w:rPr>
          <w:sz w:val="24"/>
        </w:rPr>
        <w:t>The Core Committee shall comprise of the Vice-President, the two General Secretaries, the Steering Committee Members, the Core </w:t>
      </w:r>
      <w:r>
        <w:rPr>
          <w:spacing w:val="-5"/>
          <w:sz w:val="24"/>
        </w:rPr>
        <w:t>Team </w:t>
      </w:r>
      <w:r>
        <w:rPr>
          <w:sz w:val="24"/>
        </w:rPr>
        <w:t>Heads and the Core </w:t>
      </w:r>
      <w:r>
        <w:rPr>
          <w:spacing w:val="-5"/>
          <w:sz w:val="24"/>
        </w:rPr>
        <w:t>Team</w:t>
      </w:r>
      <w:r>
        <w:rPr>
          <w:spacing w:val="-1"/>
          <w:sz w:val="24"/>
        </w:rPr>
        <w:t> </w:t>
      </w:r>
      <w:r>
        <w:rPr>
          <w:sz w:val="24"/>
        </w:rPr>
        <w:t>members.</w:t>
      </w:r>
    </w:p>
    <w:p>
      <w:pPr>
        <w:pStyle w:val="ListParagraph"/>
        <w:numPr>
          <w:ilvl w:val="0"/>
          <w:numId w:val="37"/>
        </w:numPr>
        <w:tabs>
          <w:tab w:pos="822" w:val="left" w:leader="none"/>
        </w:tabs>
        <w:spacing w:line="240" w:lineRule="auto" w:before="0" w:after="0"/>
        <w:ind w:left="822" w:right="119" w:hanging="360"/>
        <w:jc w:val="both"/>
        <w:rPr>
          <w:sz w:val="24"/>
        </w:rPr>
      </w:pPr>
      <w:r>
        <w:rPr>
          <w:sz w:val="24"/>
        </w:rPr>
        <w:t>The Core Committee (Except for Members) must be formed within fourteen (14) days after the declaration of the Gymkhana election results.</w:t>
      </w:r>
    </w:p>
    <w:p>
      <w:pPr>
        <w:pStyle w:val="ListParagraph"/>
        <w:numPr>
          <w:ilvl w:val="0"/>
          <w:numId w:val="37"/>
        </w:numPr>
        <w:tabs>
          <w:tab w:pos="822" w:val="left" w:leader="none"/>
        </w:tabs>
        <w:spacing w:line="240" w:lineRule="auto" w:before="0" w:after="0"/>
        <w:ind w:left="822" w:right="123" w:hanging="360"/>
        <w:jc w:val="both"/>
        <w:rPr>
          <w:sz w:val="24"/>
        </w:rPr>
      </w:pPr>
      <w:r>
        <w:rPr>
          <w:sz w:val="24"/>
        </w:rPr>
        <w:t>Except the Vice-President, no student shall be a member of the Core team of both the fests.</w:t>
      </w:r>
    </w:p>
    <w:p>
      <w:pPr>
        <w:pStyle w:val="BodyText"/>
        <w:spacing w:before="6"/>
        <w:rPr>
          <w:sz w:val="27"/>
        </w:rPr>
      </w:pPr>
    </w:p>
    <w:p>
      <w:pPr>
        <w:pStyle w:val="Heading2"/>
      </w:pPr>
      <w:r>
        <w:rPr/>
        <w:t>Primary Responsibilities</w:t>
      </w:r>
    </w:p>
    <w:p>
      <w:pPr>
        <w:pStyle w:val="BodyText"/>
        <w:spacing w:before="42"/>
        <w:ind w:left="101"/>
      </w:pPr>
      <w:r>
        <w:rPr/>
        <w:t>The primary responsibilities of the various designations are enlisted below.</w:t>
      </w:r>
    </w:p>
    <w:p>
      <w:pPr>
        <w:pStyle w:val="BodyText"/>
        <w:spacing w:before="1"/>
        <w:rPr>
          <w:sz w:val="31"/>
        </w:rPr>
      </w:pPr>
    </w:p>
    <w:p>
      <w:pPr>
        <w:pStyle w:val="Heading2"/>
        <w:spacing w:before="1"/>
      </w:pPr>
      <w:r>
        <w:rPr/>
        <w:t>VICE- PRESIDENT</w:t>
      </w:r>
    </w:p>
    <w:p>
      <w:pPr>
        <w:pStyle w:val="ListParagraph"/>
        <w:numPr>
          <w:ilvl w:val="0"/>
          <w:numId w:val="38"/>
        </w:numPr>
        <w:tabs>
          <w:tab w:pos="822" w:val="left" w:leader="none"/>
        </w:tabs>
        <w:spacing w:line="240" w:lineRule="auto" w:before="40" w:after="0"/>
        <w:ind w:left="822" w:right="0" w:hanging="360"/>
        <w:jc w:val="left"/>
        <w:rPr>
          <w:sz w:val="24"/>
        </w:rPr>
      </w:pPr>
      <w:r>
        <w:rPr>
          <w:sz w:val="24"/>
        </w:rPr>
        <w:t>The President shall be a supervisory authority in both the</w:t>
      </w:r>
      <w:r>
        <w:rPr>
          <w:spacing w:val="-3"/>
          <w:sz w:val="24"/>
        </w:rPr>
        <w:t> </w:t>
      </w:r>
      <w:r>
        <w:rPr>
          <w:sz w:val="24"/>
        </w:rPr>
        <w:t>fests.</w:t>
      </w:r>
    </w:p>
    <w:p>
      <w:pPr>
        <w:pStyle w:val="ListParagraph"/>
        <w:numPr>
          <w:ilvl w:val="0"/>
          <w:numId w:val="38"/>
        </w:numPr>
        <w:tabs>
          <w:tab w:pos="822" w:val="left" w:leader="none"/>
        </w:tabs>
        <w:spacing w:line="240" w:lineRule="auto" w:before="0" w:after="0"/>
        <w:ind w:left="822" w:right="124" w:hanging="360"/>
        <w:jc w:val="both"/>
        <w:rPr>
          <w:sz w:val="24"/>
        </w:rPr>
      </w:pPr>
      <w:r>
        <w:rPr>
          <w:sz w:val="24"/>
        </w:rPr>
        <w:t>He along with the Steering Committee Members and the General Secretaries shall report to the Steering Committee Chairman and Co-Chairmen from time to</w:t>
      </w:r>
      <w:r>
        <w:rPr>
          <w:spacing w:val="-11"/>
          <w:sz w:val="24"/>
        </w:rPr>
        <w:t> </w:t>
      </w:r>
      <w:r>
        <w:rPr>
          <w:sz w:val="24"/>
        </w:rPr>
        <w:t>time</w:t>
      </w:r>
    </w:p>
    <w:p>
      <w:pPr>
        <w:pStyle w:val="BodyText"/>
        <w:ind w:left="461"/>
      </w:pPr>
      <w:r>
        <w:rPr/>
        <w:t>iii).He shall be the In-Charge of fest security.</w:t>
      </w:r>
    </w:p>
    <w:p>
      <w:pPr>
        <w:spacing w:after="0"/>
        <w:sectPr>
          <w:pgSz w:w="11900" w:h="16840"/>
          <w:pgMar w:header="0" w:footer="946" w:top="1460" w:bottom="1140" w:left="1340" w:right="1320"/>
        </w:sectPr>
      </w:pPr>
    </w:p>
    <w:p>
      <w:pPr>
        <w:pStyle w:val="BodyText"/>
        <w:rPr>
          <w:sz w:val="20"/>
        </w:rPr>
      </w:pPr>
    </w:p>
    <w:p>
      <w:pPr>
        <w:pStyle w:val="BodyText"/>
        <w:rPr>
          <w:sz w:val="20"/>
        </w:rPr>
      </w:pPr>
    </w:p>
    <w:p>
      <w:pPr>
        <w:pStyle w:val="BodyText"/>
        <w:spacing w:before="10"/>
        <w:rPr>
          <w:sz w:val="28"/>
        </w:rPr>
      </w:pPr>
    </w:p>
    <w:p>
      <w:pPr>
        <w:pStyle w:val="Heading2"/>
        <w:spacing w:before="90"/>
      </w:pPr>
      <w:r>
        <w:rPr/>
        <w:t>GENERAL SECRETARIES</w:t>
      </w:r>
    </w:p>
    <w:p>
      <w:pPr>
        <w:pStyle w:val="ListParagraph"/>
        <w:numPr>
          <w:ilvl w:val="0"/>
          <w:numId w:val="39"/>
        </w:numPr>
        <w:tabs>
          <w:tab w:pos="822" w:val="left" w:leader="none"/>
        </w:tabs>
        <w:spacing w:line="240" w:lineRule="auto" w:before="40" w:after="0"/>
        <w:ind w:left="822" w:right="0" w:hanging="360"/>
        <w:jc w:val="left"/>
        <w:rPr>
          <w:sz w:val="24"/>
        </w:rPr>
      </w:pPr>
      <w:r>
        <w:rPr>
          <w:sz w:val="24"/>
        </w:rPr>
        <w:t>The General Secretaries shall be the executive heads of the respective</w:t>
      </w:r>
      <w:r>
        <w:rPr>
          <w:spacing w:val="-9"/>
          <w:sz w:val="24"/>
        </w:rPr>
        <w:t> </w:t>
      </w:r>
      <w:r>
        <w:rPr>
          <w:sz w:val="24"/>
        </w:rPr>
        <w:t>fests.</w:t>
      </w:r>
    </w:p>
    <w:p>
      <w:pPr>
        <w:pStyle w:val="ListParagraph"/>
        <w:numPr>
          <w:ilvl w:val="0"/>
          <w:numId w:val="39"/>
        </w:numPr>
        <w:tabs>
          <w:tab w:pos="822" w:val="left" w:leader="none"/>
        </w:tabs>
        <w:spacing w:line="240" w:lineRule="auto" w:before="0" w:after="0"/>
        <w:ind w:left="822" w:right="115" w:hanging="360"/>
        <w:jc w:val="both"/>
        <w:rPr>
          <w:sz w:val="24"/>
        </w:rPr>
      </w:pPr>
      <w:r>
        <w:rPr>
          <w:sz w:val="24"/>
        </w:rPr>
        <w:t>All matters pertaining to fests such as event management, publicity, sponsorship and finance shall be coordinated by the General Secretaries, aided and advised by the respective Core </w:t>
      </w:r>
      <w:r>
        <w:rPr>
          <w:spacing w:val="-5"/>
          <w:sz w:val="24"/>
        </w:rPr>
        <w:t>Team</w:t>
      </w:r>
      <w:r>
        <w:rPr>
          <w:spacing w:val="-6"/>
          <w:sz w:val="24"/>
        </w:rPr>
        <w:t> </w:t>
      </w:r>
      <w:r>
        <w:rPr>
          <w:sz w:val="24"/>
        </w:rPr>
        <w:t>Heads.</w:t>
      </w:r>
    </w:p>
    <w:p>
      <w:pPr>
        <w:pStyle w:val="ListParagraph"/>
        <w:numPr>
          <w:ilvl w:val="0"/>
          <w:numId w:val="39"/>
        </w:numPr>
        <w:tabs>
          <w:tab w:pos="822" w:val="left" w:leader="none"/>
        </w:tabs>
        <w:spacing w:line="240" w:lineRule="auto" w:before="0" w:after="0"/>
        <w:ind w:left="822" w:right="114" w:hanging="360"/>
        <w:jc w:val="left"/>
        <w:rPr>
          <w:sz w:val="24"/>
        </w:rPr>
      </w:pPr>
      <w:r>
        <w:rPr>
          <w:sz w:val="24"/>
        </w:rPr>
        <w:t>The General Secretaries shall report to the Steering Committee regularly about the progress of</w:t>
      </w:r>
      <w:r>
        <w:rPr>
          <w:spacing w:val="-1"/>
          <w:sz w:val="24"/>
        </w:rPr>
        <w:t> </w:t>
      </w:r>
      <w:r>
        <w:rPr>
          <w:sz w:val="24"/>
        </w:rPr>
        <w:t>work.</w:t>
      </w:r>
    </w:p>
    <w:p>
      <w:pPr>
        <w:pStyle w:val="ListParagraph"/>
        <w:numPr>
          <w:ilvl w:val="0"/>
          <w:numId w:val="39"/>
        </w:numPr>
        <w:tabs>
          <w:tab w:pos="822" w:val="left" w:leader="none"/>
        </w:tabs>
        <w:spacing w:line="240" w:lineRule="auto" w:before="0" w:after="0"/>
        <w:ind w:left="822" w:right="120" w:hanging="360"/>
        <w:jc w:val="left"/>
        <w:rPr>
          <w:sz w:val="24"/>
        </w:rPr>
      </w:pPr>
      <w:r>
        <w:rPr>
          <w:sz w:val="24"/>
        </w:rPr>
        <w:t>They shall submit a detailed report on the fest to the president by March 15 of the current</w:t>
      </w:r>
      <w:r>
        <w:rPr>
          <w:spacing w:val="-1"/>
          <w:sz w:val="24"/>
        </w:rPr>
        <w:t> </w:t>
      </w:r>
      <w:r>
        <w:rPr>
          <w:spacing w:val="-4"/>
          <w:sz w:val="24"/>
        </w:rPr>
        <w:t>year.</w:t>
      </w:r>
    </w:p>
    <w:p>
      <w:pPr>
        <w:pStyle w:val="BodyText"/>
        <w:spacing w:before="7"/>
        <w:rPr>
          <w:sz w:val="27"/>
        </w:rPr>
      </w:pPr>
    </w:p>
    <w:p>
      <w:pPr>
        <w:pStyle w:val="Heading2"/>
      </w:pPr>
      <w:r>
        <w:rPr/>
        <w:t>STEERING COMMITTEE</w:t>
      </w:r>
    </w:p>
    <w:p>
      <w:pPr>
        <w:pStyle w:val="ListParagraph"/>
        <w:numPr>
          <w:ilvl w:val="0"/>
          <w:numId w:val="40"/>
        </w:numPr>
        <w:tabs>
          <w:tab w:pos="822" w:val="left" w:leader="none"/>
        </w:tabs>
        <w:spacing w:line="240" w:lineRule="auto" w:before="40" w:after="0"/>
        <w:ind w:left="822" w:right="121" w:hanging="360"/>
        <w:jc w:val="left"/>
        <w:rPr>
          <w:sz w:val="24"/>
        </w:rPr>
      </w:pPr>
      <w:r>
        <w:rPr>
          <w:sz w:val="24"/>
        </w:rPr>
        <w:t>The Steering Committee Members shall be nominated by the President of the recommendation of the </w:t>
      </w:r>
      <w:r>
        <w:rPr>
          <w:spacing w:val="-4"/>
          <w:sz w:val="24"/>
        </w:rPr>
        <w:t>Vice </w:t>
      </w:r>
      <w:r>
        <w:rPr>
          <w:sz w:val="24"/>
        </w:rPr>
        <w:t>President and the General Secretaries</w:t>
      </w:r>
      <w:r>
        <w:rPr>
          <w:spacing w:val="-9"/>
          <w:sz w:val="24"/>
        </w:rPr>
        <w:t> </w:t>
      </w:r>
      <w:r>
        <w:rPr>
          <w:sz w:val="24"/>
        </w:rPr>
        <w:t>concerned.</w:t>
      </w:r>
    </w:p>
    <w:p>
      <w:pPr>
        <w:pStyle w:val="ListParagraph"/>
        <w:numPr>
          <w:ilvl w:val="0"/>
          <w:numId w:val="40"/>
        </w:numPr>
        <w:tabs>
          <w:tab w:pos="822" w:val="left" w:leader="none"/>
        </w:tabs>
        <w:spacing w:line="240" w:lineRule="auto" w:before="1" w:after="0"/>
        <w:ind w:left="822" w:right="115" w:hanging="360"/>
        <w:jc w:val="left"/>
        <w:rPr>
          <w:sz w:val="24"/>
        </w:rPr>
      </w:pPr>
      <w:r>
        <w:rPr>
          <w:sz w:val="24"/>
        </w:rPr>
        <w:t>The General Secretaries of the previous year shall be ex-officio members of Steering Committee.</w:t>
      </w:r>
    </w:p>
    <w:p>
      <w:pPr>
        <w:pStyle w:val="ListParagraph"/>
        <w:numPr>
          <w:ilvl w:val="0"/>
          <w:numId w:val="40"/>
        </w:numPr>
        <w:tabs>
          <w:tab w:pos="822" w:val="left" w:leader="none"/>
        </w:tabs>
        <w:spacing w:line="240" w:lineRule="auto" w:before="0" w:after="0"/>
        <w:ind w:left="822" w:right="122" w:hanging="360"/>
        <w:jc w:val="left"/>
        <w:rPr>
          <w:sz w:val="24"/>
        </w:rPr>
      </w:pPr>
      <w:r>
        <w:rPr>
          <w:sz w:val="24"/>
        </w:rPr>
        <w:t>Steering Committee Members shall be responsible for advising and reviewing the decisions taken by the General Secretaries and</w:t>
      </w:r>
      <w:r>
        <w:rPr>
          <w:spacing w:val="-1"/>
          <w:sz w:val="24"/>
        </w:rPr>
        <w:t> </w:t>
      </w:r>
      <w:r>
        <w:rPr>
          <w:sz w:val="24"/>
        </w:rPr>
        <w:t>Heads.</w:t>
      </w:r>
    </w:p>
    <w:p>
      <w:pPr>
        <w:pStyle w:val="ListParagraph"/>
        <w:numPr>
          <w:ilvl w:val="0"/>
          <w:numId w:val="40"/>
        </w:numPr>
        <w:tabs>
          <w:tab w:pos="822" w:val="left" w:leader="none"/>
        </w:tabs>
        <w:spacing w:line="240" w:lineRule="auto" w:before="0" w:after="0"/>
        <w:ind w:left="822" w:right="0" w:hanging="360"/>
        <w:jc w:val="left"/>
        <w:rPr>
          <w:sz w:val="24"/>
        </w:rPr>
      </w:pPr>
      <w:r>
        <w:rPr>
          <w:sz w:val="24"/>
        </w:rPr>
        <w:t>The number of Steering Committee Members shall not exceed</w:t>
      </w:r>
      <w:r>
        <w:rPr>
          <w:spacing w:val="-2"/>
          <w:sz w:val="24"/>
        </w:rPr>
        <w:t> </w:t>
      </w:r>
      <w:r>
        <w:rPr>
          <w:sz w:val="24"/>
        </w:rPr>
        <w:t>15.</w:t>
      </w:r>
    </w:p>
    <w:p>
      <w:pPr>
        <w:pStyle w:val="ListParagraph"/>
        <w:numPr>
          <w:ilvl w:val="0"/>
          <w:numId w:val="40"/>
        </w:numPr>
        <w:tabs>
          <w:tab w:pos="822" w:val="left" w:leader="none"/>
        </w:tabs>
        <w:spacing w:line="240" w:lineRule="auto" w:before="0" w:after="0"/>
        <w:ind w:left="822" w:right="0" w:hanging="360"/>
        <w:jc w:val="left"/>
        <w:rPr>
          <w:sz w:val="24"/>
        </w:rPr>
      </w:pPr>
      <w:r>
        <w:rPr>
          <w:sz w:val="24"/>
        </w:rPr>
        <w:t>In addition there shall be at least one Steering Committee Member in college</w:t>
      </w:r>
      <w:r>
        <w:rPr>
          <w:spacing w:val="-14"/>
          <w:sz w:val="24"/>
        </w:rPr>
        <w:t> </w:t>
      </w:r>
      <w:r>
        <w:rPr>
          <w:sz w:val="24"/>
        </w:rPr>
        <w:t>fest.</w:t>
      </w:r>
    </w:p>
    <w:p>
      <w:pPr>
        <w:pStyle w:val="BodyText"/>
        <w:spacing w:before="11"/>
        <w:rPr>
          <w:sz w:val="23"/>
        </w:rPr>
      </w:pPr>
    </w:p>
    <w:p>
      <w:pPr>
        <w:pStyle w:val="Heading3"/>
        <w:ind w:left="761"/>
        <w:rPr>
          <w:i/>
        </w:rPr>
      </w:pPr>
      <w:r>
        <w:rPr>
          <w:i/>
        </w:rPr>
        <w:t>Eligibility Criteria</w:t>
      </w:r>
    </w:p>
    <w:p>
      <w:pPr>
        <w:pStyle w:val="ListParagraph"/>
        <w:numPr>
          <w:ilvl w:val="1"/>
          <w:numId w:val="40"/>
        </w:numPr>
        <w:tabs>
          <w:tab w:pos="1062" w:val="left" w:leader="none"/>
        </w:tabs>
        <w:spacing w:line="240" w:lineRule="auto" w:before="0" w:after="0"/>
        <w:ind w:left="1062" w:right="0" w:hanging="240"/>
        <w:jc w:val="left"/>
        <w:rPr>
          <w:sz w:val="24"/>
        </w:rPr>
      </w:pPr>
      <w:r>
        <w:rPr>
          <w:sz w:val="24"/>
        </w:rPr>
        <w:t>He/She should have been a Core </w:t>
      </w:r>
      <w:r>
        <w:rPr>
          <w:spacing w:val="-5"/>
          <w:sz w:val="24"/>
        </w:rPr>
        <w:t>Team </w:t>
      </w:r>
      <w:r>
        <w:rPr>
          <w:sz w:val="24"/>
        </w:rPr>
        <w:t>Head of the respective</w:t>
      </w:r>
      <w:r>
        <w:rPr>
          <w:spacing w:val="-3"/>
          <w:sz w:val="24"/>
        </w:rPr>
        <w:t> </w:t>
      </w:r>
      <w:r>
        <w:rPr>
          <w:sz w:val="24"/>
        </w:rPr>
        <w:t>fests.</w:t>
      </w:r>
    </w:p>
    <w:p>
      <w:pPr>
        <w:pStyle w:val="BodyText"/>
        <w:spacing w:before="8"/>
        <w:rPr>
          <w:sz w:val="27"/>
        </w:rPr>
      </w:pPr>
    </w:p>
    <w:p>
      <w:pPr>
        <w:pStyle w:val="Heading2"/>
      </w:pPr>
      <w:r>
        <w:rPr/>
        <w:t>CORE TEAM HEADS</w:t>
      </w:r>
    </w:p>
    <w:p>
      <w:pPr>
        <w:pStyle w:val="ListParagraph"/>
        <w:numPr>
          <w:ilvl w:val="0"/>
          <w:numId w:val="41"/>
        </w:numPr>
        <w:tabs>
          <w:tab w:pos="822" w:val="left" w:leader="none"/>
        </w:tabs>
        <w:spacing w:line="240" w:lineRule="auto" w:before="40" w:after="0"/>
        <w:ind w:left="822" w:right="122" w:hanging="360"/>
        <w:jc w:val="left"/>
        <w:rPr>
          <w:sz w:val="24"/>
        </w:rPr>
      </w:pPr>
      <w:r>
        <w:rPr>
          <w:sz w:val="24"/>
        </w:rPr>
        <w:t>The Heads shall be nominated by the General Secretaries after consulting with the Steering Committee</w:t>
      </w:r>
      <w:r>
        <w:rPr>
          <w:spacing w:val="-2"/>
          <w:sz w:val="24"/>
        </w:rPr>
        <w:t> </w:t>
      </w:r>
      <w:r>
        <w:rPr>
          <w:sz w:val="24"/>
        </w:rPr>
        <w:t>Members.</w:t>
      </w:r>
    </w:p>
    <w:p>
      <w:pPr>
        <w:pStyle w:val="ListParagraph"/>
        <w:numPr>
          <w:ilvl w:val="0"/>
          <w:numId w:val="41"/>
        </w:numPr>
        <w:tabs>
          <w:tab w:pos="822" w:val="left" w:leader="none"/>
        </w:tabs>
        <w:spacing w:line="240" w:lineRule="auto" w:before="0" w:after="0"/>
        <w:ind w:left="822" w:right="0" w:hanging="360"/>
        <w:jc w:val="left"/>
        <w:rPr>
          <w:sz w:val="24"/>
        </w:rPr>
      </w:pPr>
      <w:r>
        <w:rPr>
          <w:sz w:val="24"/>
        </w:rPr>
        <w:t>The working of the Heads shall be coordinated by the General</w:t>
      </w:r>
      <w:r>
        <w:rPr>
          <w:spacing w:val="-6"/>
          <w:sz w:val="24"/>
        </w:rPr>
        <w:t> </w:t>
      </w:r>
      <w:r>
        <w:rPr>
          <w:sz w:val="24"/>
        </w:rPr>
        <w:t>Secretaries.</w:t>
      </w:r>
    </w:p>
    <w:p>
      <w:pPr>
        <w:pStyle w:val="ListParagraph"/>
        <w:numPr>
          <w:ilvl w:val="0"/>
          <w:numId w:val="41"/>
        </w:numPr>
        <w:tabs>
          <w:tab w:pos="822" w:val="left" w:leader="none"/>
        </w:tabs>
        <w:spacing w:line="240" w:lineRule="auto" w:before="0" w:after="0"/>
        <w:ind w:left="822" w:right="123" w:hanging="360"/>
        <w:jc w:val="both"/>
        <w:rPr>
          <w:sz w:val="24"/>
        </w:rPr>
      </w:pPr>
      <w:r>
        <w:rPr>
          <w:sz w:val="24"/>
        </w:rPr>
        <w:t>The heads shall be in charge of any one of the following: Event Management/Action, Publicity and Sponsorship, Finance. In College fest, there will be one Core </w:t>
      </w:r>
      <w:r>
        <w:rPr>
          <w:spacing w:val="-5"/>
          <w:sz w:val="24"/>
        </w:rPr>
        <w:t>Team </w:t>
      </w:r>
      <w:r>
        <w:rPr>
          <w:sz w:val="24"/>
        </w:rPr>
        <w:t>Head in charge of Media and Public Relations.</w:t>
      </w:r>
    </w:p>
    <w:p>
      <w:pPr>
        <w:pStyle w:val="ListParagraph"/>
        <w:numPr>
          <w:ilvl w:val="0"/>
          <w:numId w:val="41"/>
        </w:numPr>
        <w:tabs>
          <w:tab w:pos="822" w:val="left" w:leader="none"/>
        </w:tabs>
        <w:spacing w:line="240" w:lineRule="auto" w:before="0" w:after="0"/>
        <w:ind w:left="822" w:right="0" w:hanging="360"/>
        <w:jc w:val="left"/>
        <w:rPr>
          <w:sz w:val="24"/>
        </w:rPr>
      </w:pPr>
      <w:r>
        <w:rPr>
          <w:sz w:val="24"/>
        </w:rPr>
        <w:t>All Hall of residence with eligible people shall have at least one Core </w:t>
      </w:r>
      <w:r>
        <w:rPr>
          <w:spacing w:val="-5"/>
          <w:sz w:val="24"/>
        </w:rPr>
        <w:t>Team</w:t>
      </w:r>
      <w:r>
        <w:rPr>
          <w:spacing w:val="-19"/>
          <w:sz w:val="24"/>
        </w:rPr>
        <w:t> </w:t>
      </w:r>
      <w:r>
        <w:rPr>
          <w:sz w:val="24"/>
        </w:rPr>
        <w:t>Head.</w:t>
      </w:r>
    </w:p>
    <w:p>
      <w:pPr>
        <w:pStyle w:val="ListParagraph"/>
        <w:numPr>
          <w:ilvl w:val="0"/>
          <w:numId w:val="41"/>
        </w:numPr>
        <w:tabs>
          <w:tab w:pos="822" w:val="left" w:leader="none"/>
        </w:tabs>
        <w:spacing w:line="240" w:lineRule="auto" w:before="0" w:after="0"/>
        <w:ind w:left="822" w:right="0" w:hanging="360"/>
        <w:jc w:val="left"/>
        <w:rPr>
          <w:sz w:val="24"/>
        </w:rPr>
      </w:pPr>
      <w:r>
        <w:rPr>
          <w:sz w:val="24"/>
        </w:rPr>
        <w:t>Number of Heads shall not exceed 15.</w:t>
      </w:r>
    </w:p>
    <w:p>
      <w:pPr>
        <w:pStyle w:val="ListParagraph"/>
        <w:numPr>
          <w:ilvl w:val="0"/>
          <w:numId w:val="41"/>
        </w:numPr>
        <w:tabs>
          <w:tab w:pos="821" w:val="left" w:leader="none"/>
          <w:tab w:pos="822" w:val="left" w:leader="none"/>
        </w:tabs>
        <w:spacing w:line="240" w:lineRule="auto" w:before="0" w:after="0"/>
        <w:ind w:left="822" w:right="118" w:hanging="360"/>
        <w:jc w:val="left"/>
        <w:rPr>
          <w:sz w:val="24"/>
        </w:rPr>
      </w:pPr>
      <w:r>
        <w:rPr>
          <w:sz w:val="24"/>
        </w:rPr>
        <w:t>In addition there shall be two heads in college fest. They need not fulfill the necessary criterion given </w:t>
      </w:r>
      <w:r>
        <w:rPr>
          <w:spacing w:val="-3"/>
          <w:sz w:val="24"/>
        </w:rPr>
        <w:t>below.</w:t>
      </w:r>
    </w:p>
    <w:p>
      <w:pPr>
        <w:pStyle w:val="BodyText"/>
      </w:pPr>
    </w:p>
    <w:p>
      <w:pPr>
        <w:pStyle w:val="Heading3"/>
        <w:ind w:left="821"/>
        <w:rPr>
          <w:i/>
        </w:rPr>
      </w:pPr>
      <w:r>
        <w:rPr>
          <w:i/>
        </w:rPr>
        <w:t>Eligibility Criteria</w:t>
      </w:r>
    </w:p>
    <w:p>
      <w:pPr>
        <w:pStyle w:val="ListParagraph"/>
        <w:numPr>
          <w:ilvl w:val="1"/>
          <w:numId w:val="41"/>
        </w:numPr>
        <w:tabs>
          <w:tab w:pos="1062" w:val="left" w:leader="none"/>
        </w:tabs>
        <w:spacing w:line="240" w:lineRule="auto" w:before="0" w:after="0"/>
        <w:ind w:left="1062" w:right="0" w:hanging="240"/>
        <w:jc w:val="left"/>
        <w:rPr>
          <w:sz w:val="24"/>
        </w:rPr>
      </w:pPr>
      <w:r>
        <w:rPr>
          <w:sz w:val="24"/>
        </w:rPr>
        <w:t>Heads should have completed at least 2 academic years in IIIT</w:t>
      </w:r>
      <w:r>
        <w:rPr>
          <w:spacing w:val="-10"/>
          <w:sz w:val="24"/>
        </w:rPr>
        <w:t> </w:t>
      </w:r>
      <w:r>
        <w:rPr>
          <w:sz w:val="24"/>
        </w:rPr>
        <w:t>Kalyani.</w:t>
      </w:r>
    </w:p>
    <w:p>
      <w:pPr>
        <w:pStyle w:val="BodyText"/>
        <w:spacing w:before="7"/>
        <w:rPr>
          <w:sz w:val="27"/>
        </w:rPr>
      </w:pPr>
    </w:p>
    <w:p>
      <w:pPr>
        <w:pStyle w:val="Heading2"/>
        <w:spacing w:before="1"/>
      </w:pPr>
      <w:r>
        <w:rPr/>
        <w:t>MEMBERS</w:t>
      </w:r>
    </w:p>
    <w:p>
      <w:pPr>
        <w:pStyle w:val="ListParagraph"/>
        <w:numPr>
          <w:ilvl w:val="0"/>
          <w:numId w:val="42"/>
        </w:numPr>
        <w:tabs>
          <w:tab w:pos="822" w:val="left" w:leader="none"/>
        </w:tabs>
        <w:spacing w:line="240" w:lineRule="auto" w:before="40" w:after="0"/>
        <w:ind w:left="822" w:right="0" w:hanging="360"/>
        <w:jc w:val="left"/>
        <w:rPr>
          <w:sz w:val="24"/>
        </w:rPr>
      </w:pPr>
      <w:r>
        <w:rPr>
          <w:sz w:val="24"/>
        </w:rPr>
        <w:t>The Members shall work under the Heads and General</w:t>
      </w:r>
      <w:r>
        <w:rPr>
          <w:spacing w:val="-2"/>
          <w:sz w:val="24"/>
        </w:rPr>
        <w:t> </w:t>
      </w:r>
      <w:r>
        <w:rPr>
          <w:sz w:val="24"/>
        </w:rPr>
        <w:t>Secretaries.</w:t>
      </w:r>
    </w:p>
    <w:p>
      <w:pPr>
        <w:pStyle w:val="ListParagraph"/>
        <w:numPr>
          <w:ilvl w:val="0"/>
          <w:numId w:val="42"/>
        </w:numPr>
        <w:tabs>
          <w:tab w:pos="822" w:val="left" w:leader="none"/>
        </w:tabs>
        <w:spacing w:line="240" w:lineRule="auto" w:before="0" w:after="0"/>
        <w:ind w:left="822" w:right="118" w:hanging="360"/>
        <w:jc w:val="left"/>
        <w:rPr>
          <w:sz w:val="24"/>
        </w:rPr>
      </w:pPr>
      <w:r>
        <w:rPr>
          <w:sz w:val="24"/>
        </w:rPr>
        <w:t>They shall be nominated by the General Secretaries in consultation with the Core </w:t>
      </w:r>
      <w:r>
        <w:rPr>
          <w:spacing w:val="-5"/>
          <w:sz w:val="24"/>
        </w:rPr>
        <w:t>Team</w:t>
      </w:r>
      <w:r>
        <w:rPr>
          <w:spacing w:val="-1"/>
          <w:sz w:val="24"/>
        </w:rPr>
        <w:t> </w:t>
      </w:r>
      <w:r>
        <w:rPr>
          <w:sz w:val="24"/>
        </w:rPr>
        <w:t>Heads.</w:t>
      </w:r>
    </w:p>
    <w:p>
      <w:pPr>
        <w:pStyle w:val="BodyText"/>
      </w:pPr>
    </w:p>
    <w:p>
      <w:pPr>
        <w:pStyle w:val="Heading3"/>
        <w:ind w:left="821"/>
        <w:rPr>
          <w:i/>
        </w:rPr>
      </w:pPr>
      <w:r>
        <w:rPr>
          <w:i/>
        </w:rPr>
        <w:t>Eligibility Criteria</w:t>
      </w:r>
    </w:p>
    <w:p>
      <w:pPr>
        <w:pStyle w:val="ListParagraph"/>
        <w:numPr>
          <w:ilvl w:val="1"/>
          <w:numId w:val="42"/>
        </w:numPr>
        <w:tabs>
          <w:tab w:pos="1062" w:val="left" w:leader="none"/>
        </w:tabs>
        <w:spacing w:line="240" w:lineRule="auto" w:before="0" w:after="0"/>
        <w:ind w:left="1062" w:right="0" w:hanging="240"/>
        <w:jc w:val="left"/>
        <w:rPr>
          <w:sz w:val="24"/>
        </w:rPr>
      </w:pPr>
      <w:r>
        <w:rPr>
          <w:sz w:val="24"/>
        </w:rPr>
        <w:t>Members should have completed at least 1 academic year in IIIT</w:t>
      </w:r>
      <w:r>
        <w:rPr>
          <w:spacing w:val="-13"/>
          <w:sz w:val="24"/>
        </w:rPr>
        <w:t> </w:t>
      </w:r>
      <w:r>
        <w:rPr>
          <w:sz w:val="24"/>
        </w:rPr>
        <w:t>Kalyani.</w:t>
      </w:r>
    </w:p>
    <w:p>
      <w:pPr>
        <w:spacing w:after="0" w:line="240" w:lineRule="auto"/>
        <w:jc w:val="left"/>
        <w:rPr>
          <w:sz w:val="24"/>
        </w:rPr>
        <w:sectPr>
          <w:pgSz w:w="11900" w:h="16840"/>
          <w:pgMar w:header="0" w:footer="946" w:top="1600" w:bottom="1140" w:left="1340" w:right="1320"/>
        </w:sectPr>
      </w:pPr>
    </w:p>
    <w:p>
      <w:pPr>
        <w:pStyle w:val="BodyText"/>
        <w:rPr>
          <w:sz w:val="20"/>
        </w:rPr>
      </w:pPr>
    </w:p>
    <w:p>
      <w:pPr>
        <w:pStyle w:val="BodyText"/>
        <w:rPr>
          <w:sz w:val="20"/>
        </w:rPr>
      </w:pPr>
    </w:p>
    <w:p>
      <w:pPr>
        <w:pStyle w:val="BodyText"/>
        <w:spacing w:before="10"/>
      </w:pPr>
    </w:p>
    <w:p>
      <w:pPr>
        <w:pStyle w:val="Heading2"/>
        <w:spacing w:before="90"/>
        <w:jc w:val="both"/>
      </w:pPr>
      <w:r>
        <w:rPr/>
        <w:t>APPENDIX-F</w:t>
      </w:r>
    </w:p>
    <w:p>
      <w:pPr>
        <w:pStyle w:val="ListParagraph"/>
        <w:numPr>
          <w:ilvl w:val="0"/>
          <w:numId w:val="43"/>
        </w:numPr>
        <w:tabs>
          <w:tab w:pos="338" w:val="left" w:leader="none"/>
        </w:tabs>
        <w:spacing w:line="240" w:lineRule="auto" w:before="40" w:after="0"/>
        <w:ind w:left="337" w:right="0" w:hanging="235"/>
        <w:jc w:val="both"/>
        <w:rPr>
          <w:sz w:val="24"/>
        </w:rPr>
      </w:pPr>
      <w:r>
        <w:rPr>
          <w:sz w:val="24"/>
        </w:rPr>
        <w:t>TECHNOLOGY</w:t>
      </w:r>
      <w:r>
        <w:rPr>
          <w:spacing w:val="-8"/>
          <w:sz w:val="24"/>
        </w:rPr>
        <w:t> </w:t>
      </w:r>
      <w:r>
        <w:rPr>
          <w:spacing w:val="-4"/>
          <w:sz w:val="24"/>
        </w:rPr>
        <w:t>COORDINATOR</w:t>
      </w:r>
    </w:p>
    <w:p>
      <w:pPr>
        <w:pStyle w:val="BodyText"/>
        <w:spacing w:before="2"/>
        <w:rPr>
          <w:sz w:val="29"/>
        </w:rPr>
      </w:pPr>
    </w:p>
    <w:p>
      <w:pPr>
        <w:pStyle w:val="Heading3"/>
        <w:jc w:val="both"/>
        <w:rPr>
          <w:i/>
        </w:rPr>
      </w:pPr>
      <w:r>
        <w:rPr>
          <w:i/>
        </w:rPr>
        <w:t>Eligibility</w:t>
      </w:r>
    </w:p>
    <w:p>
      <w:pPr>
        <w:pStyle w:val="BodyText"/>
        <w:spacing w:before="40"/>
        <w:ind w:left="101"/>
        <w:jc w:val="both"/>
      </w:pPr>
      <w:r>
        <w:rPr/>
        <w:t>Minimum experience of one academic year in IIIT Kalyani.</w:t>
      </w:r>
    </w:p>
    <w:p>
      <w:pPr>
        <w:pStyle w:val="BodyText"/>
        <w:spacing w:before="2"/>
        <w:rPr>
          <w:sz w:val="31"/>
        </w:rPr>
      </w:pPr>
    </w:p>
    <w:p>
      <w:pPr>
        <w:pStyle w:val="Heading2"/>
        <w:jc w:val="both"/>
      </w:pPr>
      <w:r>
        <w:rPr/>
        <w:t>Selection Procedure</w:t>
      </w:r>
    </w:p>
    <w:p>
      <w:pPr>
        <w:pStyle w:val="BodyText"/>
        <w:spacing w:line="276" w:lineRule="auto" w:before="42"/>
        <w:ind w:left="101" w:right="114"/>
        <w:jc w:val="both"/>
      </w:pPr>
      <w:r>
        <w:rPr/>
        <w:t>The Technology Coordinator will be appointed after the elections and before the end of the corresponding spring semester by the elected Vice-President, the immediate previous Vice- President and the immediate previous Technology Coordinator. He will serve until the appointment of a Technology Coordinator after the next elections.</w:t>
      </w:r>
    </w:p>
    <w:p>
      <w:pPr>
        <w:pStyle w:val="BodyText"/>
        <w:spacing w:before="4"/>
        <w:rPr>
          <w:sz w:val="27"/>
        </w:rPr>
      </w:pPr>
    </w:p>
    <w:p>
      <w:pPr>
        <w:pStyle w:val="Heading2"/>
      </w:pPr>
      <w:r>
        <w:rPr/>
        <w:t>Roles</w:t>
      </w:r>
    </w:p>
    <w:p>
      <w:pPr>
        <w:pStyle w:val="ListParagraph"/>
        <w:numPr>
          <w:ilvl w:val="1"/>
          <w:numId w:val="43"/>
        </w:numPr>
        <w:tabs>
          <w:tab w:pos="822" w:val="left" w:leader="none"/>
        </w:tabs>
        <w:spacing w:line="240" w:lineRule="auto" w:before="42" w:after="0"/>
        <w:ind w:left="822" w:right="0" w:hanging="360"/>
        <w:jc w:val="left"/>
        <w:rPr>
          <w:sz w:val="24"/>
        </w:rPr>
      </w:pPr>
      <w:r>
        <w:rPr>
          <w:sz w:val="24"/>
        </w:rPr>
        <w:t>Administration of all Gymkhana electronic</w:t>
      </w:r>
      <w:r>
        <w:rPr>
          <w:spacing w:val="-2"/>
          <w:sz w:val="24"/>
        </w:rPr>
        <w:t> </w:t>
      </w:r>
      <w:r>
        <w:rPr>
          <w:sz w:val="24"/>
        </w:rPr>
        <w:t>mail.</w:t>
      </w:r>
    </w:p>
    <w:p>
      <w:pPr>
        <w:pStyle w:val="ListParagraph"/>
        <w:numPr>
          <w:ilvl w:val="1"/>
          <w:numId w:val="43"/>
        </w:numPr>
        <w:tabs>
          <w:tab w:pos="822" w:val="left" w:leader="none"/>
        </w:tabs>
        <w:spacing w:line="240" w:lineRule="auto" w:before="40" w:after="0"/>
        <w:ind w:left="822" w:right="0" w:hanging="360"/>
        <w:jc w:val="left"/>
        <w:rPr>
          <w:sz w:val="24"/>
        </w:rPr>
      </w:pPr>
      <w:r>
        <w:rPr>
          <w:sz w:val="24"/>
        </w:rPr>
        <w:t>Maintenance of the Gymkhana website.</w:t>
      </w:r>
    </w:p>
    <w:p>
      <w:pPr>
        <w:pStyle w:val="ListParagraph"/>
        <w:numPr>
          <w:ilvl w:val="1"/>
          <w:numId w:val="43"/>
        </w:numPr>
        <w:tabs>
          <w:tab w:pos="822" w:val="left" w:leader="none"/>
        </w:tabs>
        <w:spacing w:line="276" w:lineRule="auto" w:before="42" w:after="0"/>
        <w:ind w:left="822" w:right="116" w:hanging="360"/>
        <w:jc w:val="both"/>
        <w:rPr>
          <w:sz w:val="24"/>
        </w:rPr>
      </w:pPr>
      <w:r>
        <w:rPr>
          <w:sz w:val="24"/>
        </w:rPr>
        <w:t>The Technology Coordinator along with the Vice-President will maintain exclusive access to all Gymkhana electronic properties and will leave the authority to delegate access to the Gymkhana electronic</w:t>
      </w:r>
      <w:r>
        <w:rPr>
          <w:spacing w:val="-2"/>
          <w:sz w:val="24"/>
        </w:rPr>
        <w:t> </w:t>
      </w:r>
      <w:r>
        <w:rPr>
          <w:sz w:val="24"/>
        </w:rPr>
        <w:t>mail.</w:t>
      </w:r>
    </w:p>
    <w:p>
      <w:pPr>
        <w:pStyle w:val="ListParagraph"/>
        <w:numPr>
          <w:ilvl w:val="1"/>
          <w:numId w:val="43"/>
        </w:numPr>
        <w:tabs>
          <w:tab w:pos="822" w:val="left" w:leader="none"/>
        </w:tabs>
        <w:spacing w:line="276" w:lineRule="auto" w:before="0" w:after="0"/>
        <w:ind w:left="822" w:right="117" w:hanging="360"/>
        <w:jc w:val="left"/>
        <w:rPr>
          <w:sz w:val="24"/>
        </w:rPr>
      </w:pPr>
      <w:r>
        <w:rPr>
          <w:sz w:val="24"/>
        </w:rPr>
        <w:t>The President, along with the Technology Coordinator may nominate a maximum of</w:t>
      </w:r>
      <w:r>
        <w:rPr>
          <w:spacing w:val="-35"/>
          <w:sz w:val="24"/>
        </w:rPr>
        <w:t> </w:t>
      </w:r>
      <w:r>
        <w:rPr>
          <w:sz w:val="24"/>
        </w:rPr>
        <w:t>2 Technology Assistant Coordinators to assist the Technology</w:t>
      </w:r>
      <w:r>
        <w:rPr>
          <w:spacing w:val="-38"/>
          <w:sz w:val="24"/>
        </w:rPr>
        <w:t> </w:t>
      </w:r>
      <w:r>
        <w:rPr>
          <w:sz w:val="24"/>
        </w:rPr>
        <w:t>Coordinator.</w:t>
      </w:r>
    </w:p>
    <w:p>
      <w:pPr>
        <w:pStyle w:val="BodyText"/>
        <w:spacing w:before="4"/>
        <w:rPr>
          <w:sz w:val="27"/>
        </w:rPr>
      </w:pPr>
    </w:p>
    <w:p>
      <w:pPr>
        <w:pStyle w:val="Heading2"/>
        <w:numPr>
          <w:ilvl w:val="0"/>
          <w:numId w:val="43"/>
        </w:numPr>
        <w:tabs>
          <w:tab w:pos="342" w:val="left" w:leader="none"/>
        </w:tabs>
        <w:spacing w:line="240" w:lineRule="auto" w:before="1" w:after="0"/>
        <w:ind w:left="342" w:right="0" w:hanging="240"/>
        <w:jc w:val="left"/>
      </w:pPr>
      <w:r>
        <w:rPr/>
        <w:t>PUBLIC </w:t>
      </w:r>
      <w:r>
        <w:rPr>
          <w:spacing w:val="-3"/>
        </w:rPr>
        <w:t>RELATIONS</w:t>
      </w:r>
      <w:r>
        <w:rPr>
          <w:spacing w:val="-1"/>
        </w:rPr>
        <w:t> </w:t>
      </w:r>
      <w:r>
        <w:rPr/>
        <w:t>CHAIR</w:t>
      </w:r>
    </w:p>
    <w:p>
      <w:pPr>
        <w:pStyle w:val="BodyText"/>
        <w:spacing w:line="276" w:lineRule="auto" w:before="40"/>
        <w:ind w:left="101" w:right="123"/>
        <w:jc w:val="both"/>
      </w:pPr>
      <w:r>
        <w:rPr/>
        <w:t>A public relations chair shall be appointed by the President in consultation with the Vice President, immediate previous Vice President and the immediate previous Public Relations Chairman on the basis of an interview.</w:t>
      </w:r>
    </w:p>
    <w:p>
      <w:pPr>
        <w:pStyle w:val="BodyText"/>
        <w:spacing w:before="6"/>
        <w:rPr>
          <w:sz w:val="25"/>
        </w:rPr>
      </w:pPr>
    </w:p>
    <w:p>
      <w:pPr>
        <w:pStyle w:val="Heading3"/>
        <w:rPr>
          <w:i/>
        </w:rPr>
      </w:pPr>
      <w:r>
        <w:rPr>
          <w:i/>
        </w:rPr>
        <w:t>Eligibility</w:t>
      </w:r>
    </w:p>
    <w:p>
      <w:pPr>
        <w:pStyle w:val="BodyText"/>
        <w:spacing w:line="276" w:lineRule="auto" w:before="40"/>
        <w:ind w:left="101" w:right="102"/>
      </w:pPr>
      <w:r>
        <w:rPr/>
        <w:t>To be eligible for the office, a person should have a minimum of 2 years academic experience in IIIT Kalyani</w:t>
      </w:r>
    </w:p>
    <w:p>
      <w:pPr>
        <w:pStyle w:val="BodyText"/>
        <w:spacing w:before="7"/>
        <w:rPr>
          <w:sz w:val="27"/>
        </w:rPr>
      </w:pPr>
    </w:p>
    <w:p>
      <w:pPr>
        <w:pStyle w:val="Heading2"/>
      </w:pPr>
      <w:r>
        <w:rPr/>
        <w:t>Selection Procedure</w:t>
      </w:r>
    </w:p>
    <w:p>
      <w:pPr>
        <w:pStyle w:val="BodyText"/>
        <w:spacing w:line="276" w:lineRule="auto" w:before="40"/>
        <w:ind w:left="101" w:right="114"/>
        <w:jc w:val="both"/>
      </w:pPr>
      <w:r>
        <w:rPr/>
        <w:t>The Public Relations Chair (PRC) will be appointed after the elections and before the end of the corresponding spring semester by the elected Vice-President, the immediate previous Vice-President and the immediate previous PRC. He will serve until the appointment of a Technology Coordinator after the next elections.</w:t>
      </w:r>
    </w:p>
    <w:p>
      <w:pPr>
        <w:pStyle w:val="BodyText"/>
        <w:spacing w:before="6"/>
        <w:rPr>
          <w:sz w:val="27"/>
        </w:rPr>
      </w:pPr>
    </w:p>
    <w:p>
      <w:pPr>
        <w:pStyle w:val="Heading2"/>
      </w:pPr>
      <w:r>
        <w:rPr/>
        <w:t>Functions</w:t>
      </w:r>
    </w:p>
    <w:p>
      <w:pPr>
        <w:pStyle w:val="ListParagraph"/>
        <w:numPr>
          <w:ilvl w:val="1"/>
          <w:numId w:val="43"/>
        </w:numPr>
        <w:tabs>
          <w:tab w:pos="822" w:val="left" w:leader="none"/>
        </w:tabs>
        <w:spacing w:line="276" w:lineRule="auto" w:before="40" w:after="0"/>
        <w:ind w:left="822" w:right="113" w:hanging="360"/>
        <w:jc w:val="left"/>
        <w:rPr>
          <w:sz w:val="24"/>
        </w:rPr>
      </w:pPr>
      <w:r>
        <w:rPr>
          <w:sz w:val="24"/>
        </w:rPr>
        <w:t>Distribution of information relating to general students’ activities, Gymkhana activities.</w:t>
      </w:r>
    </w:p>
    <w:p>
      <w:pPr>
        <w:pStyle w:val="ListParagraph"/>
        <w:numPr>
          <w:ilvl w:val="1"/>
          <w:numId w:val="43"/>
        </w:numPr>
        <w:tabs>
          <w:tab w:pos="822" w:val="left" w:leader="none"/>
        </w:tabs>
        <w:spacing w:line="276" w:lineRule="auto" w:before="0" w:after="0"/>
        <w:ind w:left="822" w:right="116" w:hanging="360"/>
        <w:jc w:val="left"/>
        <w:rPr>
          <w:sz w:val="24"/>
        </w:rPr>
      </w:pPr>
      <w:r>
        <w:rPr>
          <w:sz w:val="24"/>
        </w:rPr>
        <w:t>Ensuring wide publicity for events/programs/competitions conducted by bodies outside the purview of IIIT</w:t>
      </w:r>
      <w:r>
        <w:rPr>
          <w:spacing w:val="-6"/>
          <w:sz w:val="24"/>
        </w:rPr>
        <w:t> </w:t>
      </w:r>
      <w:r>
        <w:rPr>
          <w:sz w:val="24"/>
        </w:rPr>
        <w:t>Kalyani.</w:t>
      </w:r>
    </w:p>
    <w:p>
      <w:pPr>
        <w:spacing w:after="0" w:line="276" w:lineRule="auto"/>
        <w:jc w:val="left"/>
        <w:rPr>
          <w:sz w:val="24"/>
        </w:rPr>
        <w:sectPr>
          <w:pgSz w:w="11900" w:h="16840"/>
          <w:pgMar w:header="0" w:footer="946" w:top="1600" w:bottom="1140" w:left="1340" w:right="1320"/>
        </w:sectPr>
      </w:pPr>
    </w:p>
    <w:p>
      <w:pPr>
        <w:pStyle w:val="ListParagraph"/>
        <w:numPr>
          <w:ilvl w:val="1"/>
          <w:numId w:val="43"/>
        </w:numPr>
        <w:tabs>
          <w:tab w:pos="822" w:val="left" w:leader="none"/>
        </w:tabs>
        <w:spacing w:line="276" w:lineRule="auto" w:before="70" w:after="0"/>
        <w:ind w:left="822" w:right="115" w:hanging="360"/>
        <w:jc w:val="left"/>
        <w:rPr>
          <w:sz w:val="24"/>
        </w:rPr>
      </w:pPr>
      <w:r>
        <w:rPr>
          <w:sz w:val="24"/>
        </w:rPr>
        <w:t>Familiarization of various extra-academic activities within IIIT Kalyani among the first year students.</w:t>
      </w:r>
    </w:p>
    <w:p>
      <w:pPr>
        <w:pStyle w:val="ListParagraph"/>
        <w:numPr>
          <w:ilvl w:val="1"/>
          <w:numId w:val="43"/>
        </w:numPr>
        <w:tabs>
          <w:tab w:pos="822" w:val="left" w:leader="none"/>
        </w:tabs>
        <w:spacing w:line="276" w:lineRule="auto" w:before="0" w:after="0"/>
        <w:ind w:left="822" w:right="113" w:hanging="360"/>
        <w:jc w:val="both"/>
        <w:rPr>
          <w:sz w:val="24"/>
        </w:rPr>
      </w:pPr>
      <w:r>
        <w:rPr>
          <w:sz w:val="24"/>
        </w:rPr>
        <w:t>The Public Relations Chair my also take feedback from the students on various issues related to Gymkhana. This includes circulation of minutes of meeting organized by students’</w:t>
      </w:r>
      <w:r>
        <w:rPr>
          <w:spacing w:val="-18"/>
          <w:sz w:val="24"/>
        </w:rPr>
        <w:t> </w:t>
      </w:r>
      <w:r>
        <w:rPr>
          <w:sz w:val="24"/>
        </w:rPr>
        <w:t>senate,</w:t>
      </w:r>
      <w:r>
        <w:rPr>
          <w:spacing w:val="-1"/>
          <w:sz w:val="24"/>
        </w:rPr>
        <w:t> </w:t>
      </w:r>
      <w:r>
        <w:rPr>
          <w:sz w:val="24"/>
        </w:rPr>
        <w:t>students’</w:t>
      </w:r>
      <w:r>
        <w:rPr>
          <w:spacing w:val="-17"/>
          <w:sz w:val="24"/>
        </w:rPr>
        <w:t> </w:t>
      </w:r>
      <w:r>
        <w:rPr>
          <w:sz w:val="24"/>
        </w:rPr>
        <w:t>forum,</w:t>
      </w:r>
      <w:r>
        <w:rPr>
          <w:spacing w:val="-1"/>
          <w:sz w:val="24"/>
        </w:rPr>
        <w:t> </w:t>
      </w:r>
      <w:r>
        <w:rPr>
          <w:sz w:val="24"/>
        </w:rPr>
        <w:t>committees,</w:t>
      </w:r>
      <w:r>
        <w:rPr>
          <w:spacing w:val="-2"/>
          <w:sz w:val="24"/>
        </w:rPr>
        <w:t> </w:t>
      </w:r>
      <w:r>
        <w:rPr>
          <w:sz w:val="24"/>
        </w:rPr>
        <w:t>subcommittee</w:t>
      </w:r>
      <w:r>
        <w:rPr>
          <w:spacing w:val="-2"/>
          <w:sz w:val="24"/>
        </w:rPr>
        <w:t> </w:t>
      </w:r>
      <w:r>
        <w:rPr>
          <w:sz w:val="24"/>
        </w:rPr>
        <w:t>and</w:t>
      </w:r>
      <w:r>
        <w:rPr>
          <w:spacing w:val="-2"/>
          <w:sz w:val="24"/>
        </w:rPr>
        <w:t> </w:t>
      </w:r>
      <w:r>
        <w:rPr>
          <w:sz w:val="24"/>
        </w:rPr>
        <w:t>students’</w:t>
      </w:r>
      <w:r>
        <w:rPr>
          <w:spacing w:val="-19"/>
          <w:sz w:val="24"/>
        </w:rPr>
        <w:t> </w:t>
      </w:r>
      <w:r>
        <w:rPr>
          <w:sz w:val="24"/>
        </w:rPr>
        <w:t>forum.</w:t>
      </w:r>
    </w:p>
    <w:p>
      <w:pPr>
        <w:pStyle w:val="BodyText"/>
        <w:spacing w:before="4"/>
        <w:rPr>
          <w:sz w:val="27"/>
        </w:rPr>
      </w:pPr>
    </w:p>
    <w:p>
      <w:pPr>
        <w:pStyle w:val="Heading2"/>
        <w:jc w:val="both"/>
      </w:pPr>
      <w:r>
        <w:rPr/>
        <w:t>ANNEXURE – I</w:t>
      </w:r>
    </w:p>
    <w:p>
      <w:pPr>
        <w:pStyle w:val="BodyText"/>
        <w:spacing w:line="276" w:lineRule="auto" w:before="42"/>
        <w:ind w:left="101" w:right="123"/>
        <w:jc w:val="both"/>
      </w:pPr>
      <w:r>
        <w:rPr/>
        <w:t>GYMKHANA FUND RULES GOVERNING FINANCE, BUDGET, ACCOUNTS AND AUDIT</w:t>
      </w:r>
    </w:p>
    <w:p>
      <w:pPr>
        <w:pStyle w:val="BodyText"/>
        <w:spacing w:before="6"/>
        <w:rPr>
          <w:sz w:val="25"/>
        </w:rPr>
      </w:pPr>
    </w:p>
    <w:p>
      <w:pPr>
        <w:pStyle w:val="ListParagraph"/>
        <w:numPr>
          <w:ilvl w:val="1"/>
          <w:numId w:val="44"/>
        </w:numPr>
        <w:tabs>
          <w:tab w:pos="462" w:val="left" w:leader="none"/>
        </w:tabs>
        <w:spacing w:line="240" w:lineRule="auto" w:before="0" w:after="0"/>
        <w:ind w:left="102" w:right="0" w:firstLine="0"/>
        <w:jc w:val="both"/>
        <w:rPr>
          <w:sz w:val="24"/>
        </w:rPr>
      </w:pPr>
      <w:r>
        <w:rPr>
          <w:b/>
          <w:sz w:val="24"/>
          <w:u w:val="single"/>
        </w:rPr>
        <w:t>Finance:</w:t>
      </w:r>
      <w:r>
        <w:rPr>
          <w:b/>
          <w:sz w:val="24"/>
        </w:rPr>
        <w:t> </w:t>
      </w:r>
      <w:r>
        <w:rPr>
          <w:sz w:val="24"/>
        </w:rPr>
        <w:t>The fund of the Gymkhana shall</w:t>
      </w:r>
      <w:r>
        <w:rPr>
          <w:spacing w:val="-4"/>
          <w:sz w:val="24"/>
        </w:rPr>
        <w:t> </w:t>
      </w:r>
      <w:r>
        <w:rPr>
          <w:sz w:val="24"/>
        </w:rPr>
        <w:t>comprise:</w:t>
      </w:r>
    </w:p>
    <w:p>
      <w:pPr>
        <w:pStyle w:val="ListParagraph"/>
        <w:numPr>
          <w:ilvl w:val="2"/>
          <w:numId w:val="44"/>
        </w:numPr>
        <w:tabs>
          <w:tab w:pos="822" w:val="left" w:leader="none"/>
        </w:tabs>
        <w:spacing w:line="276" w:lineRule="auto" w:before="40" w:after="0"/>
        <w:ind w:left="822" w:right="119" w:hanging="360"/>
        <w:jc w:val="left"/>
        <w:rPr>
          <w:sz w:val="24"/>
        </w:rPr>
      </w:pPr>
      <w:r>
        <w:rPr>
          <w:sz w:val="24"/>
        </w:rPr>
        <w:t>The fees paid annually by the students of the Institute as the Gymkhana fee at the rate fixed form time to</w:t>
      </w:r>
      <w:r>
        <w:rPr>
          <w:spacing w:val="-1"/>
          <w:sz w:val="24"/>
        </w:rPr>
        <w:t> </w:t>
      </w:r>
      <w:r>
        <w:rPr>
          <w:sz w:val="24"/>
        </w:rPr>
        <w:t>time.</w:t>
      </w:r>
    </w:p>
    <w:p>
      <w:pPr>
        <w:pStyle w:val="ListParagraph"/>
        <w:numPr>
          <w:ilvl w:val="2"/>
          <w:numId w:val="44"/>
        </w:numPr>
        <w:tabs>
          <w:tab w:pos="822" w:val="left" w:leader="none"/>
        </w:tabs>
        <w:spacing w:line="275" w:lineRule="exact" w:before="0" w:after="0"/>
        <w:ind w:left="822" w:right="0" w:hanging="360"/>
        <w:jc w:val="left"/>
        <w:rPr>
          <w:sz w:val="24"/>
        </w:rPr>
      </w:pPr>
      <w:r>
        <w:rPr>
          <w:sz w:val="24"/>
        </w:rPr>
        <w:t>Adequate Annual contribution by the</w:t>
      </w:r>
      <w:r>
        <w:rPr>
          <w:spacing w:val="-14"/>
          <w:sz w:val="24"/>
        </w:rPr>
        <w:t> </w:t>
      </w:r>
      <w:r>
        <w:rPr>
          <w:sz w:val="24"/>
        </w:rPr>
        <w:t>Institute.</w:t>
      </w:r>
    </w:p>
    <w:p>
      <w:pPr>
        <w:pStyle w:val="ListParagraph"/>
        <w:numPr>
          <w:ilvl w:val="2"/>
          <w:numId w:val="44"/>
        </w:numPr>
        <w:tabs>
          <w:tab w:pos="822" w:val="left" w:leader="none"/>
        </w:tabs>
        <w:spacing w:line="240" w:lineRule="auto" w:before="42" w:after="0"/>
        <w:ind w:left="822" w:right="0" w:hanging="360"/>
        <w:jc w:val="left"/>
        <w:rPr>
          <w:sz w:val="24"/>
        </w:rPr>
      </w:pPr>
      <w:r>
        <w:rPr>
          <w:sz w:val="24"/>
        </w:rPr>
        <w:t>Any other approved contribution.</w:t>
      </w:r>
    </w:p>
    <w:p>
      <w:pPr>
        <w:pStyle w:val="BodyText"/>
        <w:spacing w:before="2"/>
        <w:rPr>
          <w:sz w:val="31"/>
        </w:rPr>
      </w:pPr>
    </w:p>
    <w:p>
      <w:pPr>
        <w:pStyle w:val="ListParagraph"/>
        <w:numPr>
          <w:ilvl w:val="1"/>
          <w:numId w:val="44"/>
        </w:numPr>
        <w:tabs>
          <w:tab w:pos="480" w:val="left" w:leader="none"/>
        </w:tabs>
        <w:spacing w:line="276" w:lineRule="auto" w:before="0" w:after="0"/>
        <w:ind w:left="102" w:right="113" w:firstLine="0"/>
        <w:jc w:val="both"/>
        <w:rPr>
          <w:sz w:val="24"/>
        </w:rPr>
      </w:pPr>
      <w:r>
        <w:rPr>
          <w:sz w:val="24"/>
        </w:rPr>
        <w:t>All fees payable by the students in respect of the Gymkhana shall be collected centrally by the cashier of the Institute. A separate account shall be opened in the name of the “Technology Students’ Gymkhana” Intimation as regards the amounts credited to the Bank account shall be sent by the Institute Cahier to the </w:t>
      </w:r>
      <w:r>
        <w:rPr>
          <w:spacing w:val="-4"/>
          <w:sz w:val="24"/>
        </w:rPr>
        <w:t>Hony. </w:t>
      </w:r>
      <w:r>
        <w:rPr>
          <w:sz w:val="24"/>
        </w:rPr>
        <w:t>Treasurer of the Gymkhana on each occasion.</w:t>
      </w:r>
    </w:p>
    <w:p>
      <w:pPr>
        <w:pStyle w:val="BodyText"/>
        <w:spacing w:before="4"/>
        <w:rPr>
          <w:sz w:val="27"/>
        </w:rPr>
      </w:pPr>
    </w:p>
    <w:p>
      <w:pPr>
        <w:pStyle w:val="BodyText"/>
        <w:spacing w:line="276" w:lineRule="auto"/>
        <w:ind w:left="101" w:right="115"/>
        <w:jc w:val="both"/>
      </w:pPr>
      <w:r>
        <w:rPr/>
        <w:t>Similarly, the Institute contributions payable to the Gymkhana Fund shall also be credited to the Bank account referred as above, under intimation to the </w:t>
      </w:r>
      <w:r>
        <w:rPr>
          <w:spacing w:val="-4"/>
        </w:rPr>
        <w:t>Hony.</w:t>
      </w:r>
      <w:r>
        <w:rPr>
          <w:spacing w:val="52"/>
        </w:rPr>
        <w:t> </w:t>
      </w:r>
      <w:r>
        <w:rPr/>
        <w:t>Treasurer of the Gymkhana. A formal acknowledgement of the money so transferred to the Gymkhana Bank account shall be made by the President of the Gymkhana.</w:t>
      </w:r>
    </w:p>
    <w:p>
      <w:pPr>
        <w:pStyle w:val="BodyText"/>
        <w:spacing w:before="4"/>
        <w:rPr>
          <w:sz w:val="27"/>
        </w:rPr>
      </w:pPr>
    </w:p>
    <w:p>
      <w:pPr>
        <w:pStyle w:val="ListParagraph"/>
        <w:numPr>
          <w:ilvl w:val="1"/>
          <w:numId w:val="44"/>
        </w:numPr>
        <w:tabs>
          <w:tab w:pos="461" w:val="left" w:leader="none"/>
        </w:tabs>
        <w:spacing w:line="276" w:lineRule="auto" w:before="0" w:after="0"/>
        <w:ind w:left="102" w:right="116" w:firstLine="0"/>
        <w:jc w:val="both"/>
        <w:rPr>
          <w:sz w:val="24"/>
        </w:rPr>
      </w:pPr>
      <w:r>
        <w:rPr>
          <w:sz w:val="24"/>
        </w:rPr>
        <w:t>Any unspent balance left in the Gymkhana account at the close of a year carried forward to a reserve fund which may be utilized for Gymkhana activities in subsequent period with the approval of the Executive</w:t>
      </w:r>
      <w:r>
        <w:rPr>
          <w:spacing w:val="-1"/>
          <w:sz w:val="24"/>
        </w:rPr>
        <w:t> </w:t>
      </w:r>
      <w:r>
        <w:rPr>
          <w:sz w:val="24"/>
        </w:rPr>
        <w:t>Council.</w:t>
      </w:r>
    </w:p>
    <w:p>
      <w:pPr>
        <w:pStyle w:val="BodyText"/>
        <w:spacing w:before="6"/>
        <w:rPr>
          <w:sz w:val="27"/>
        </w:rPr>
      </w:pPr>
    </w:p>
    <w:p>
      <w:pPr>
        <w:pStyle w:val="ListParagraph"/>
        <w:numPr>
          <w:ilvl w:val="1"/>
          <w:numId w:val="44"/>
        </w:numPr>
        <w:tabs>
          <w:tab w:pos="466" w:val="left" w:leader="none"/>
        </w:tabs>
        <w:spacing w:line="276" w:lineRule="auto" w:before="0" w:after="0"/>
        <w:ind w:left="102" w:right="128" w:firstLine="0"/>
        <w:jc w:val="both"/>
        <w:rPr>
          <w:sz w:val="24"/>
        </w:rPr>
      </w:pPr>
      <w:r>
        <w:rPr>
          <w:sz w:val="24"/>
        </w:rPr>
        <w:t>Out of the fund as created above, an imprest amount as approved by the Rector from time to time, may be held by the </w:t>
      </w:r>
      <w:r>
        <w:rPr>
          <w:spacing w:val="-4"/>
          <w:sz w:val="24"/>
        </w:rPr>
        <w:t>Hony. </w:t>
      </w:r>
      <w:r>
        <w:rPr>
          <w:sz w:val="24"/>
        </w:rPr>
        <w:t>Treasurer of the Gymkhana for meeting day to day expenses, as per rules of the</w:t>
      </w:r>
      <w:r>
        <w:rPr>
          <w:spacing w:val="-1"/>
          <w:sz w:val="24"/>
        </w:rPr>
        <w:t> </w:t>
      </w:r>
      <w:r>
        <w:rPr>
          <w:sz w:val="24"/>
        </w:rPr>
        <w:t>Institute.</w:t>
      </w:r>
    </w:p>
    <w:p>
      <w:pPr>
        <w:pStyle w:val="BodyText"/>
        <w:spacing w:before="5"/>
        <w:rPr>
          <w:sz w:val="27"/>
        </w:rPr>
      </w:pPr>
    </w:p>
    <w:p>
      <w:pPr>
        <w:pStyle w:val="ListParagraph"/>
        <w:numPr>
          <w:ilvl w:val="1"/>
          <w:numId w:val="44"/>
        </w:numPr>
        <w:tabs>
          <w:tab w:pos="482" w:val="left" w:leader="none"/>
        </w:tabs>
        <w:spacing w:line="276" w:lineRule="auto" w:before="0" w:after="0"/>
        <w:ind w:left="102" w:right="115" w:firstLine="0"/>
        <w:jc w:val="both"/>
        <w:rPr>
          <w:sz w:val="24"/>
        </w:rPr>
      </w:pPr>
      <w:r>
        <w:rPr>
          <w:sz w:val="24"/>
        </w:rPr>
        <w:t>Under provisions made in the Budget, as referred to elsewhere in these Rules, and with the approval of the President, an advance may be made from the Gymkhana fund for meeting expenses of special nature on occasions as may be required by any of the subcommittees of the Gymkhana. Final adjustments of such advances should be made, by presentation of fully vouchered bills as soon as possible and, in any case, within a period of 15 days from the date of withdrawal of the advance. Ordinarily a second advance will not be granted to the sub- section which has not completely accounted for the first</w:t>
      </w:r>
      <w:r>
        <w:rPr>
          <w:spacing w:val="-2"/>
          <w:sz w:val="24"/>
        </w:rPr>
        <w:t> </w:t>
      </w:r>
      <w:r>
        <w:rPr>
          <w:sz w:val="24"/>
        </w:rPr>
        <w:t>advance.</w:t>
      </w:r>
    </w:p>
    <w:p>
      <w:pPr>
        <w:spacing w:after="0" w:line="276" w:lineRule="auto"/>
        <w:jc w:val="both"/>
        <w:rPr>
          <w:sz w:val="24"/>
        </w:rPr>
        <w:sectPr>
          <w:pgSz w:w="11900" w:h="16840"/>
          <w:pgMar w:header="0" w:footer="946" w:top="1460" w:bottom="1140" w:left="1340" w:right="1320"/>
        </w:sectPr>
      </w:pPr>
    </w:p>
    <w:p>
      <w:pPr>
        <w:pStyle w:val="ListParagraph"/>
        <w:numPr>
          <w:ilvl w:val="1"/>
          <w:numId w:val="44"/>
        </w:numPr>
        <w:tabs>
          <w:tab w:pos="462" w:val="left" w:leader="none"/>
        </w:tabs>
        <w:spacing w:line="276" w:lineRule="auto" w:before="70" w:after="0"/>
        <w:ind w:left="102" w:right="122" w:firstLine="0"/>
        <w:jc w:val="both"/>
        <w:rPr>
          <w:sz w:val="24"/>
        </w:rPr>
      </w:pPr>
      <w:r>
        <w:rPr>
          <w:sz w:val="24"/>
        </w:rPr>
        <w:t>All purchases of the Gymkhana shall be made according to the Gymkhana rule made for the purpose.</w:t>
      </w:r>
    </w:p>
    <w:p>
      <w:pPr>
        <w:pStyle w:val="BodyText"/>
        <w:spacing w:before="6"/>
        <w:rPr>
          <w:sz w:val="27"/>
        </w:rPr>
      </w:pPr>
    </w:p>
    <w:p>
      <w:pPr>
        <w:pStyle w:val="ListParagraph"/>
        <w:numPr>
          <w:ilvl w:val="1"/>
          <w:numId w:val="44"/>
        </w:numPr>
        <w:tabs>
          <w:tab w:pos="472" w:val="left" w:leader="none"/>
        </w:tabs>
        <w:spacing w:line="276" w:lineRule="auto" w:before="0" w:after="0"/>
        <w:ind w:left="102" w:right="114" w:firstLine="0"/>
        <w:jc w:val="both"/>
        <w:rPr>
          <w:sz w:val="24"/>
        </w:rPr>
      </w:pPr>
      <w:r>
        <w:rPr>
          <w:sz w:val="24"/>
        </w:rPr>
        <w:t>Travelling Allowance and other miscellaneous expenditure will be governed by the rules framed by the Ex-council from time to</w:t>
      </w:r>
      <w:r>
        <w:rPr>
          <w:spacing w:val="1"/>
          <w:sz w:val="24"/>
        </w:rPr>
        <w:t> </w:t>
      </w:r>
      <w:r>
        <w:rPr>
          <w:sz w:val="24"/>
        </w:rPr>
        <w:t>time.</w:t>
      </w:r>
    </w:p>
    <w:p>
      <w:pPr>
        <w:pStyle w:val="BodyText"/>
        <w:spacing w:before="5"/>
        <w:rPr>
          <w:sz w:val="27"/>
        </w:rPr>
      </w:pPr>
    </w:p>
    <w:p>
      <w:pPr>
        <w:pStyle w:val="ListParagraph"/>
        <w:numPr>
          <w:ilvl w:val="1"/>
          <w:numId w:val="44"/>
        </w:numPr>
        <w:tabs>
          <w:tab w:pos="462" w:val="left" w:leader="none"/>
        </w:tabs>
        <w:spacing w:line="276" w:lineRule="auto" w:before="0" w:after="0"/>
        <w:ind w:left="102" w:right="120" w:firstLine="0"/>
        <w:jc w:val="both"/>
        <w:rPr>
          <w:sz w:val="24"/>
        </w:rPr>
      </w:pPr>
      <w:r>
        <w:rPr>
          <w:sz w:val="24"/>
        </w:rPr>
        <w:t>All condensation, write-off, etc. will be done by the President, at the recommendation of an expert committee and with the approval of the </w:t>
      </w:r>
      <w:r>
        <w:rPr>
          <w:spacing w:val="-3"/>
          <w:sz w:val="24"/>
        </w:rPr>
        <w:t>Rector.</w:t>
      </w:r>
    </w:p>
    <w:p>
      <w:pPr>
        <w:pStyle w:val="BodyText"/>
        <w:spacing w:before="7"/>
        <w:rPr>
          <w:sz w:val="27"/>
        </w:rPr>
      </w:pPr>
    </w:p>
    <w:p>
      <w:pPr>
        <w:pStyle w:val="ListParagraph"/>
        <w:numPr>
          <w:ilvl w:val="0"/>
          <w:numId w:val="45"/>
        </w:numPr>
        <w:tabs>
          <w:tab w:pos="410" w:val="left" w:leader="none"/>
        </w:tabs>
        <w:spacing w:line="276" w:lineRule="auto" w:before="0" w:after="0"/>
        <w:ind w:left="102" w:right="114" w:firstLine="0"/>
        <w:jc w:val="both"/>
        <w:rPr>
          <w:sz w:val="24"/>
        </w:rPr>
      </w:pPr>
      <w:r>
        <w:rPr>
          <w:b/>
          <w:spacing w:val="-3"/>
          <w:sz w:val="24"/>
          <w:u w:val="single"/>
        </w:rPr>
        <w:t>BUDGET:</w:t>
      </w:r>
      <w:r>
        <w:rPr>
          <w:b/>
          <w:spacing w:val="-3"/>
          <w:sz w:val="24"/>
        </w:rPr>
        <w:t> </w:t>
      </w:r>
      <w:r>
        <w:rPr>
          <w:sz w:val="24"/>
        </w:rPr>
        <w:t>A detailed estimate of annual receipts and expenditure pertaining to the Gymkhana under its different subsections shall be drawn up by the outgoing Executive Council well before the commencement of the Academic year to which the estimate relates. This estimate, which is to be known as the Budget Estimate shall be submitted to the Rector for his consideration and approval. No expenditure against the provisions made therein can normally be incurred unless the Budget Estimate is approved by the</w:t>
      </w:r>
      <w:r>
        <w:rPr>
          <w:spacing w:val="-2"/>
          <w:sz w:val="24"/>
        </w:rPr>
        <w:t> </w:t>
      </w:r>
      <w:r>
        <w:rPr>
          <w:spacing w:val="-3"/>
          <w:sz w:val="24"/>
        </w:rPr>
        <w:t>Rector.</w:t>
      </w:r>
    </w:p>
    <w:p>
      <w:pPr>
        <w:pStyle w:val="BodyText"/>
        <w:spacing w:before="3"/>
        <w:rPr>
          <w:sz w:val="27"/>
        </w:rPr>
      </w:pPr>
    </w:p>
    <w:p>
      <w:pPr>
        <w:pStyle w:val="ListParagraph"/>
        <w:numPr>
          <w:ilvl w:val="1"/>
          <w:numId w:val="45"/>
        </w:numPr>
        <w:tabs>
          <w:tab w:pos="458" w:val="left" w:leader="none"/>
        </w:tabs>
        <w:spacing w:line="276" w:lineRule="auto" w:before="0" w:after="0"/>
        <w:ind w:left="102" w:right="98" w:firstLine="0"/>
        <w:jc w:val="both"/>
        <w:rPr>
          <w:sz w:val="24"/>
        </w:rPr>
      </w:pPr>
      <w:r>
        <w:rPr>
          <w:sz w:val="24"/>
        </w:rPr>
        <w:t>The Budget Estimates, referred to in Section 2 above shall be scrutinized after six</w:t>
      </w:r>
      <w:r>
        <w:rPr>
          <w:spacing w:val="-27"/>
          <w:sz w:val="24"/>
        </w:rPr>
        <w:t> </w:t>
      </w:r>
      <w:r>
        <w:rPr>
          <w:sz w:val="24"/>
        </w:rPr>
        <w:t>months’ working and, if </w:t>
      </w:r>
      <w:r>
        <w:rPr>
          <w:spacing w:val="-3"/>
          <w:sz w:val="24"/>
        </w:rPr>
        <w:t>necessary, </w:t>
      </w:r>
      <w:r>
        <w:rPr>
          <w:sz w:val="24"/>
        </w:rPr>
        <w:t>Revised Budget Estimate shall be drawn up by the Executive Council in office at the time and submitted to the Rector for his consideration and</w:t>
      </w:r>
      <w:r>
        <w:rPr>
          <w:spacing w:val="-23"/>
          <w:sz w:val="24"/>
        </w:rPr>
        <w:t> </w:t>
      </w:r>
      <w:r>
        <w:rPr>
          <w:sz w:val="24"/>
        </w:rPr>
        <w:t>approval.</w:t>
      </w:r>
    </w:p>
    <w:p>
      <w:pPr>
        <w:pStyle w:val="BodyText"/>
        <w:spacing w:before="5"/>
        <w:rPr>
          <w:sz w:val="27"/>
        </w:rPr>
      </w:pPr>
    </w:p>
    <w:p>
      <w:pPr>
        <w:pStyle w:val="ListParagraph"/>
        <w:numPr>
          <w:ilvl w:val="1"/>
          <w:numId w:val="45"/>
        </w:numPr>
        <w:tabs>
          <w:tab w:pos="498" w:val="left" w:leader="none"/>
        </w:tabs>
        <w:spacing w:line="276" w:lineRule="auto" w:before="1" w:after="0"/>
        <w:ind w:left="102" w:right="116" w:firstLine="0"/>
        <w:jc w:val="both"/>
        <w:rPr>
          <w:sz w:val="24"/>
        </w:rPr>
      </w:pPr>
      <w:r>
        <w:rPr>
          <w:sz w:val="24"/>
        </w:rPr>
        <w:t>No expenditure which is not provided for in the Budget Estimates or Revised Budget Estimates, referred to above shall be incurred nor shall the limits of expenditure as provided for therein under any head exceed without the specific approval of the</w:t>
      </w:r>
      <w:r>
        <w:rPr>
          <w:spacing w:val="-3"/>
          <w:sz w:val="24"/>
        </w:rPr>
        <w:t> Rector.</w:t>
      </w:r>
    </w:p>
    <w:p>
      <w:pPr>
        <w:pStyle w:val="BodyText"/>
        <w:spacing w:before="5"/>
        <w:rPr>
          <w:sz w:val="27"/>
        </w:rPr>
      </w:pPr>
    </w:p>
    <w:p>
      <w:pPr>
        <w:pStyle w:val="ListParagraph"/>
        <w:numPr>
          <w:ilvl w:val="0"/>
          <w:numId w:val="45"/>
        </w:numPr>
        <w:tabs>
          <w:tab w:pos="330" w:val="left" w:leader="none"/>
        </w:tabs>
        <w:spacing w:line="276" w:lineRule="auto" w:before="0" w:after="0"/>
        <w:ind w:left="102" w:right="115" w:firstLine="0"/>
        <w:jc w:val="both"/>
        <w:rPr>
          <w:sz w:val="24"/>
        </w:rPr>
      </w:pPr>
      <w:r>
        <w:rPr>
          <w:b/>
          <w:sz w:val="24"/>
          <w:u w:val="single"/>
        </w:rPr>
        <w:t>ACCOUNTS:</w:t>
      </w:r>
      <w:r>
        <w:rPr>
          <w:b/>
          <w:sz w:val="24"/>
        </w:rPr>
        <w:t> </w:t>
      </w:r>
      <w:r>
        <w:rPr>
          <w:sz w:val="24"/>
        </w:rPr>
        <w:t>The financial year for the Gymkhana fund shall correspond to the</w:t>
      </w:r>
      <w:r>
        <w:rPr>
          <w:spacing w:val="-38"/>
          <w:sz w:val="24"/>
        </w:rPr>
        <w:t> </w:t>
      </w:r>
      <w:r>
        <w:rPr>
          <w:sz w:val="24"/>
        </w:rPr>
        <w:t>Academic year of the Institute. All fees and contributions for the year shall be paid within the financial </w:t>
      </w:r>
      <w:r>
        <w:rPr>
          <w:spacing w:val="-3"/>
          <w:sz w:val="24"/>
        </w:rPr>
        <w:t>year.</w:t>
      </w:r>
    </w:p>
    <w:p>
      <w:pPr>
        <w:pStyle w:val="BodyText"/>
        <w:spacing w:before="5"/>
        <w:rPr>
          <w:sz w:val="27"/>
        </w:rPr>
      </w:pPr>
    </w:p>
    <w:p>
      <w:pPr>
        <w:pStyle w:val="ListParagraph"/>
        <w:numPr>
          <w:ilvl w:val="1"/>
          <w:numId w:val="45"/>
        </w:numPr>
        <w:tabs>
          <w:tab w:pos="506" w:val="left" w:leader="none"/>
        </w:tabs>
        <w:spacing w:line="276" w:lineRule="auto" w:before="0" w:after="0"/>
        <w:ind w:left="102" w:right="121" w:firstLine="0"/>
        <w:jc w:val="both"/>
        <w:rPr>
          <w:sz w:val="24"/>
        </w:rPr>
      </w:pPr>
      <w:r>
        <w:rPr>
          <w:sz w:val="24"/>
        </w:rPr>
        <w:t>Withdrawals from the Bank account are to be made by means of cheques </w:t>
      </w:r>
      <w:r>
        <w:rPr>
          <w:spacing w:val="-4"/>
          <w:sz w:val="24"/>
        </w:rPr>
        <w:t>only. </w:t>
      </w:r>
      <w:r>
        <w:rPr>
          <w:sz w:val="24"/>
        </w:rPr>
        <w:t>The cheques shall be signed by the President of the Gymkhana and countersigned by the Registrar.</w:t>
      </w:r>
    </w:p>
    <w:p>
      <w:pPr>
        <w:pStyle w:val="BodyText"/>
        <w:spacing w:before="6"/>
        <w:rPr>
          <w:sz w:val="27"/>
        </w:rPr>
      </w:pPr>
    </w:p>
    <w:p>
      <w:pPr>
        <w:pStyle w:val="ListParagraph"/>
        <w:numPr>
          <w:ilvl w:val="1"/>
          <w:numId w:val="45"/>
        </w:numPr>
        <w:tabs>
          <w:tab w:pos="462" w:val="left" w:leader="none"/>
        </w:tabs>
        <w:spacing w:line="276" w:lineRule="auto" w:before="0" w:after="0"/>
        <w:ind w:left="102" w:right="115" w:firstLine="0"/>
        <w:jc w:val="both"/>
        <w:rPr>
          <w:sz w:val="24"/>
        </w:rPr>
      </w:pPr>
      <w:r>
        <w:rPr>
          <w:spacing w:val="-7"/>
          <w:sz w:val="24"/>
        </w:rPr>
        <w:t>Two </w:t>
      </w:r>
      <w:r>
        <w:rPr>
          <w:sz w:val="24"/>
        </w:rPr>
        <w:t>kinds of Cash Books shall be maintained by the Treasurer of the Gymkhana, viz., (a) a main cash book to account for all deposit and withdrawals from the Bank account and to record all items of expenditure paid by cheques and (b) a petty cash book to record withdrawal of the Imprest </w:t>
      </w:r>
      <w:r>
        <w:rPr>
          <w:spacing w:val="-3"/>
          <w:sz w:val="24"/>
        </w:rPr>
        <w:t>money, </w:t>
      </w:r>
      <w:r>
        <w:rPr>
          <w:sz w:val="24"/>
        </w:rPr>
        <w:t>as referred to in para 1.3 above and all expenses incurred therefrom. c) All entries in the Cash Book shall be authenticated by the Treasurer of the Gymkhana. A monthly reconciliation shall be effected between the balance reflected in the Main Cash Book, referred to above, with the Bank Pass Book or the statement of balance furnished by the</w:t>
      </w:r>
      <w:r>
        <w:rPr>
          <w:spacing w:val="-1"/>
          <w:sz w:val="24"/>
        </w:rPr>
        <w:t> </w:t>
      </w:r>
      <w:r>
        <w:rPr>
          <w:sz w:val="24"/>
        </w:rPr>
        <w:t>Bank.</w:t>
      </w:r>
    </w:p>
    <w:p>
      <w:pPr>
        <w:pStyle w:val="ListParagraph"/>
        <w:numPr>
          <w:ilvl w:val="1"/>
          <w:numId w:val="45"/>
        </w:numPr>
        <w:tabs>
          <w:tab w:pos="462" w:val="left" w:leader="none"/>
        </w:tabs>
        <w:spacing w:line="273" w:lineRule="exact" w:before="0" w:after="0"/>
        <w:ind w:left="462" w:right="0" w:hanging="360"/>
        <w:jc w:val="both"/>
        <w:rPr>
          <w:sz w:val="24"/>
        </w:rPr>
      </w:pPr>
      <w:r>
        <w:rPr>
          <w:sz w:val="24"/>
        </w:rPr>
        <w:t>Proper books of account should be maintained as</w:t>
      </w:r>
      <w:r>
        <w:rPr>
          <w:spacing w:val="-4"/>
          <w:sz w:val="24"/>
        </w:rPr>
        <w:t> </w:t>
      </w:r>
      <w:r>
        <w:rPr>
          <w:sz w:val="24"/>
        </w:rPr>
        <w:t>follows:</w:t>
      </w:r>
    </w:p>
    <w:p>
      <w:pPr>
        <w:pStyle w:val="ListParagraph"/>
        <w:numPr>
          <w:ilvl w:val="2"/>
          <w:numId w:val="45"/>
        </w:numPr>
        <w:tabs>
          <w:tab w:pos="822" w:val="left" w:leader="none"/>
        </w:tabs>
        <w:spacing w:line="240" w:lineRule="auto" w:before="42" w:after="0"/>
        <w:ind w:left="822" w:right="0" w:hanging="360"/>
        <w:jc w:val="left"/>
        <w:rPr>
          <w:sz w:val="24"/>
        </w:rPr>
      </w:pPr>
      <w:r>
        <w:rPr>
          <w:sz w:val="24"/>
        </w:rPr>
        <w:t>Centralised Bill</w:t>
      </w:r>
      <w:r>
        <w:rPr>
          <w:spacing w:val="1"/>
          <w:sz w:val="24"/>
        </w:rPr>
        <w:t> </w:t>
      </w:r>
      <w:r>
        <w:rPr>
          <w:sz w:val="24"/>
        </w:rPr>
        <w:t>Register</w:t>
      </w:r>
    </w:p>
    <w:p>
      <w:pPr>
        <w:pStyle w:val="ListParagraph"/>
        <w:numPr>
          <w:ilvl w:val="2"/>
          <w:numId w:val="45"/>
        </w:numPr>
        <w:tabs>
          <w:tab w:pos="822" w:val="left" w:leader="none"/>
        </w:tabs>
        <w:spacing w:line="240" w:lineRule="auto" w:before="40" w:after="0"/>
        <w:ind w:left="822" w:right="0" w:hanging="360"/>
        <w:jc w:val="left"/>
        <w:rPr>
          <w:sz w:val="24"/>
        </w:rPr>
      </w:pPr>
      <w:r>
        <w:rPr>
          <w:sz w:val="24"/>
        </w:rPr>
        <w:t>Appropriation</w:t>
      </w:r>
      <w:r>
        <w:rPr>
          <w:spacing w:val="-1"/>
          <w:sz w:val="24"/>
        </w:rPr>
        <w:t> </w:t>
      </w:r>
      <w:r>
        <w:rPr>
          <w:sz w:val="24"/>
        </w:rPr>
        <w:t>Register</w:t>
      </w:r>
    </w:p>
    <w:p>
      <w:pPr>
        <w:spacing w:after="0" w:line="240" w:lineRule="auto"/>
        <w:jc w:val="left"/>
        <w:rPr>
          <w:sz w:val="24"/>
        </w:rPr>
        <w:sectPr>
          <w:pgSz w:w="11900" w:h="16840"/>
          <w:pgMar w:header="0" w:footer="946" w:top="1460" w:bottom="1140" w:left="1340" w:right="1320"/>
        </w:sectPr>
      </w:pPr>
    </w:p>
    <w:p>
      <w:pPr>
        <w:pStyle w:val="ListParagraph"/>
        <w:numPr>
          <w:ilvl w:val="2"/>
          <w:numId w:val="45"/>
        </w:numPr>
        <w:tabs>
          <w:tab w:pos="822" w:val="left" w:leader="none"/>
        </w:tabs>
        <w:spacing w:line="240" w:lineRule="auto" w:before="70" w:after="0"/>
        <w:ind w:left="822" w:right="0" w:hanging="360"/>
        <w:jc w:val="left"/>
        <w:rPr>
          <w:sz w:val="24"/>
        </w:rPr>
      </w:pPr>
      <w:r>
        <w:rPr>
          <w:sz w:val="24"/>
        </w:rPr>
        <w:t>Advance Register</w:t>
      </w:r>
    </w:p>
    <w:p>
      <w:pPr>
        <w:pStyle w:val="ListParagraph"/>
        <w:numPr>
          <w:ilvl w:val="2"/>
          <w:numId w:val="45"/>
        </w:numPr>
        <w:tabs>
          <w:tab w:pos="822" w:val="left" w:leader="none"/>
        </w:tabs>
        <w:spacing w:line="240" w:lineRule="auto" w:before="42" w:after="0"/>
        <w:ind w:left="822" w:right="0" w:hanging="360"/>
        <w:jc w:val="left"/>
        <w:rPr>
          <w:sz w:val="24"/>
        </w:rPr>
      </w:pPr>
      <w:r>
        <w:rPr>
          <w:sz w:val="24"/>
        </w:rPr>
        <w:t>Investment</w:t>
      </w:r>
      <w:r>
        <w:rPr>
          <w:spacing w:val="-2"/>
          <w:sz w:val="24"/>
        </w:rPr>
        <w:t> </w:t>
      </w:r>
      <w:r>
        <w:rPr>
          <w:sz w:val="24"/>
        </w:rPr>
        <w:t>Register</w:t>
      </w:r>
    </w:p>
    <w:p>
      <w:pPr>
        <w:pStyle w:val="ListParagraph"/>
        <w:numPr>
          <w:ilvl w:val="2"/>
          <w:numId w:val="45"/>
        </w:numPr>
        <w:tabs>
          <w:tab w:pos="822" w:val="left" w:leader="none"/>
        </w:tabs>
        <w:spacing w:line="240" w:lineRule="auto" w:before="40" w:after="0"/>
        <w:ind w:left="822" w:right="0" w:hanging="360"/>
        <w:jc w:val="left"/>
        <w:rPr>
          <w:sz w:val="24"/>
        </w:rPr>
      </w:pPr>
      <w:r>
        <w:rPr>
          <w:sz w:val="24"/>
        </w:rPr>
        <w:t>Stock Register</w:t>
      </w:r>
    </w:p>
    <w:p>
      <w:pPr>
        <w:pStyle w:val="ListParagraph"/>
        <w:numPr>
          <w:ilvl w:val="2"/>
          <w:numId w:val="45"/>
        </w:numPr>
        <w:tabs>
          <w:tab w:pos="821" w:val="left" w:leader="none"/>
          <w:tab w:pos="822" w:val="left" w:leader="none"/>
        </w:tabs>
        <w:spacing w:line="240" w:lineRule="auto" w:before="42" w:after="0"/>
        <w:ind w:left="822" w:right="0" w:hanging="360"/>
        <w:jc w:val="left"/>
        <w:rPr>
          <w:sz w:val="24"/>
        </w:rPr>
      </w:pPr>
      <w:r>
        <w:rPr>
          <w:sz w:val="24"/>
        </w:rPr>
        <w:t>General</w:t>
      </w:r>
      <w:r>
        <w:rPr>
          <w:spacing w:val="-2"/>
          <w:sz w:val="24"/>
        </w:rPr>
        <w:t> </w:t>
      </w:r>
      <w:r>
        <w:rPr>
          <w:sz w:val="24"/>
        </w:rPr>
        <w:t>Ledger</w:t>
      </w:r>
    </w:p>
    <w:p>
      <w:pPr>
        <w:pStyle w:val="BodyText"/>
        <w:spacing w:before="1"/>
        <w:rPr>
          <w:sz w:val="31"/>
        </w:rPr>
      </w:pPr>
    </w:p>
    <w:p>
      <w:pPr>
        <w:pStyle w:val="ListParagraph"/>
        <w:numPr>
          <w:ilvl w:val="1"/>
          <w:numId w:val="45"/>
        </w:numPr>
        <w:tabs>
          <w:tab w:pos="464" w:val="left" w:leader="none"/>
        </w:tabs>
        <w:spacing w:line="276" w:lineRule="auto" w:before="0" w:after="0"/>
        <w:ind w:left="102" w:right="120" w:firstLine="0"/>
        <w:jc w:val="both"/>
        <w:rPr>
          <w:sz w:val="24"/>
        </w:rPr>
      </w:pPr>
      <w:r>
        <w:rPr>
          <w:sz w:val="24"/>
        </w:rPr>
        <w:t>The President shall present an Annual Statement of account of receipts and expenditure</w:t>
      </w:r>
      <w:r>
        <w:rPr>
          <w:spacing w:val="-25"/>
          <w:sz w:val="24"/>
        </w:rPr>
        <w:t> </w:t>
      </w:r>
      <w:r>
        <w:rPr>
          <w:sz w:val="24"/>
        </w:rPr>
        <w:t>of the Gymkhana Fund to the Audit</w:t>
      </w:r>
      <w:r>
        <w:rPr>
          <w:spacing w:val="-15"/>
          <w:sz w:val="24"/>
        </w:rPr>
        <w:t> </w:t>
      </w:r>
      <w:r>
        <w:rPr>
          <w:sz w:val="24"/>
        </w:rPr>
        <w:t>Board.</w:t>
      </w:r>
    </w:p>
    <w:p>
      <w:pPr>
        <w:pStyle w:val="BodyText"/>
        <w:spacing w:before="5"/>
        <w:rPr>
          <w:sz w:val="27"/>
        </w:rPr>
      </w:pPr>
    </w:p>
    <w:p>
      <w:pPr>
        <w:pStyle w:val="ListParagraph"/>
        <w:numPr>
          <w:ilvl w:val="0"/>
          <w:numId w:val="45"/>
        </w:numPr>
        <w:tabs>
          <w:tab w:pos="336" w:val="left" w:leader="none"/>
        </w:tabs>
        <w:spacing w:line="276" w:lineRule="auto" w:before="0" w:after="0"/>
        <w:ind w:left="102" w:right="113" w:firstLine="0"/>
        <w:jc w:val="both"/>
        <w:rPr>
          <w:sz w:val="24"/>
        </w:rPr>
      </w:pPr>
      <w:r>
        <w:rPr>
          <w:b/>
          <w:spacing w:val="-4"/>
          <w:sz w:val="24"/>
        </w:rPr>
        <w:t>AUDIT: </w:t>
      </w:r>
      <w:r>
        <w:rPr>
          <w:sz w:val="24"/>
        </w:rPr>
        <w:t>The audit of the bills of the Technology Students’ Gymkhana shall be done as per the guidelines given</w:t>
      </w:r>
      <w:r>
        <w:rPr>
          <w:spacing w:val="1"/>
          <w:sz w:val="24"/>
        </w:rPr>
        <w:t> </w:t>
      </w:r>
      <w:r>
        <w:rPr>
          <w:spacing w:val="-3"/>
          <w:sz w:val="24"/>
        </w:rPr>
        <w:t>below.</w:t>
      </w:r>
    </w:p>
    <w:p>
      <w:pPr>
        <w:pStyle w:val="BodyText"/>
        <w:spacing w:before="7"/>
        <w:rPr>
          <w:sz w:val="27"/>
        </w:rPr>
      </w:pPr>
    </w:p>
    <w:p>
      <w:pPr>
        <w:pStyle w:val="ListParagraph"/>
        <w:numPr>
          <w:ilvl w:val="1"/>
          <w:numId w:val="45"/>
        </w:numPr>
        <w:tabs>
          <w:tab w:pos="486" w:val="left" w:leader="none"/>
        </w:tabs>
        <w:spacing w:line="276" w:lineRule="auto" w:before="0" w:after="0"/>
        <w:ind w:left="102" w:right="119" w:firstLine="0"/>
        <w:jc w:val="both"/>
        <w:rPr>
          <w:sz w:val="24"/>
        </w:rPr>
      </w:pPr>
      <w:r>
        <w:rPr>
          <w:b/>
          <w:sz w:val="24"/>
        </w:rPr>
        <w:t>CONCURRENT </w:t>
      </w:r>
      <w:r>
        <w:rPr>
          <w:b/>
          <w:spacing w:val="-4"/>
          <w:sz w:val="24"/>
        </w:rPr>
        <w:t>AUDIT: </w:t>
      </w:r>
      <w:r>
        <w:rPr>
          <w:sz w:val="24"/>
        </w:rPr>
        <w:t>The concurrent audit of all bills for which cheque are being drawn shall be carried out by a Part </w:t>
      </w:r>
      <w:r>
        <w:rPr>
          <w:spacing w:val="-3"/>
          <w:sz w:val="24"/>
        </w:rPr>
        <w:t>Time Auditor. </w:t>
      </w:r>
      <w:r>
        <w:rPr>
          <w:sz w:val="24"/>
        </w:rPr>
        <w:t>The remuneration for the Auditor will be approved by the President of the Technology Students’ Gymkhana, as per Institute norms. Observations on concurrent audit as may be made by the Auditor shall be sent to the President of the Gymkhana for necessary action.</w:t>
      </w:r>
    </w:p>
    <w:p>
      <w:pPr>
        <w:pStyle w:val="ListParagraph"/>
        <w:numPr>
          <w:ilvl w:val="1"/>
          <w:numId w:val="45"/>
        </w:numPr>
        <w:tabs>
          <w:tab w:pos="478" w:val="left" w:leader="none"/>
        </w:tabs>
        <w:spacing w:line="276" w:lineRule="auto" w:before="0" w:after="0"/>
        <w:ind w:left="102" w:right="115" w:firstLine="0"/>
        <w:jc w:val="both"/>
        <w:rPr>
          <w:sz w:val="24"/>
        </w:rPr>
      </w:pPr>
      <w:r>
        <w:rPr>
          <w:b/>
          <w:sz w:val="24"/>
        </w:rPr>
        <w:t>ANNUAL </w:t>
      </w:r>
      <w:r>
        <w:rPr>
          <w:b/>
          <w:spacing w:val="-4"/>
          <w:sz w:val="24"/>
        </w:rPr>
        <w:t>AUDIT: </w:t>
      </w:r>
      <w:r>
        <w:rPr>
          <w:sz w:val="24"/>
        </w:rPr>
        <w:t>The Annual Audit of the Technology Students’ Gymkhana shall be carried out by an AUDIT BOARD to be constituted by the Rector on the recommendation of the President. The honorarium for the members of the Audit Board shall be as approved by the Rector on the recommendation of the President. Observations raised by the Audit Board on annual audit shall also be sent to the President of the Gymkhana for action. A statement of these observations together with a copy of the annual statement of accounts shall be placed before the </w:t>
      </w:r>
      <w:r>
        <w:rPr>
          <w:spacing w:val="-3"/>
          <w:sz w:val="24"/>
        </w:rPr>
        <w:t>Rector. </w:t>
      </w:r>
      <w:r>
        <w:rPr>
          <w:sz w:val="24"/>
        </w:rPr>
        <w:t>4.3 It will be the responsibility of the President of the Gymkhana to meet the Audit observations</w:t>
      </w:r>
      <w:r>
        <w:rPr>
          <w:spacing w:val="-13"/>
          <w:sz w:val="24"/>
        </w:rPr>
        <w:t> </w:t>
      </w:r>
      <w:r>
        <w:rPr>
          <w:sz w:val="24"/>
        </w:rPr>
        <w:t>expeditiously.</w:t>
      </w:r>
    </w:p>
    <w:p>
      <w:pPr>
        <w:pStyle w:val="BodyText"/>
        <w:spacing w:before="1"/>
        <w:rPr>
          <w:sz w:val="27"/>
        </w:rPr>
      </w:pPr>
    </w:p>
    <w:p>
      <w:pPr>
        <w:pStyle w:val="Heading2"/>
      </w:pPr>
      <w:r>
        <w:rPr/>
        <w:t>ANNEXURE- II</w:t>
      </w:r>
    </w:p>
    <w:p>
      <w:pPr>
        <w:pStyle w:val="BodyText"/>
        <w:spacing w:before="41"/>
        <w:ind w:left="101"/>
      </w:pPr>
      <w:r>
        <w:rPr/>
        <w:t>Awards and Prizes of the Gymkhana:</w:t>
      </w:r>
    </w:p>
    <w:p>
      <w:pPr>
        <w:pStyle w:val="ListParagraph"/>
        <w:numPr>
          <w:ilvl w:val="0"/>
          <w:numId w:val="46"/>
        </w:numPr>
        <w:tabs>
          <w:tab w:pos="642" w:val="left" w:leader="none"/>
        </w:tabs>
        <w:spacing w:line="240" w:lineRule="auto" w:before="42" w:after="0"/>
        <w:ind w:left="642" w:right="0" w:hanging="360"/>
        <w:jc w:val="left"/>
        <w:rPr>
          <w:sz w:val="24"/>
        </w:rPr>
      </w:pPr>
      <w:r>
        <w:rPr>
          <w:sz w:val="24"/>
        </w:rPr>
        <w:t>The Gymkhana shall make the following Individual awards</w:t>
      </w:r>
      <w:r>
        <w:rPr>
          <w:spacing w:val="-3"/>
          <w:sz w:val="24"/>
        </w:rPr>
        <w:t> </w:t>
      </w:r>
      <w:r>
        <w:rPr>
          <w:sz w:val="24"/>
        </w:rPr>
        <w:t>annually:</w:t>
      </w:r>
    </w:p>
    <w:p>
      <w:pPr>
        <w:pStyle w:val="ListParagraph"/>
        <w:numPr>
          <w:ilvl w:val="1"/>
          <w:numId w:val="46"/>
        </w:numPr>
        <w:tabs>
          <w:tab w:pos="1002" w:val="left" w:leader="none"/>
        </w:tabs>
        <w:spacing w:line="276" w:lineRule="auto" w:before="40" w:after="0"/>
        <w:ind w:left="1002" w:right="121" w:hanging="360"/>
        <w:jc w:val="both"/>
        <w:rPr>
          <w:sz w:val="24"/>
        </w:rPr>
      </w:pPr>
      <w:r>
        <w:rPr>
          <w:sz w:val="24"/>
        </w:rPr>
        <w:t>INSTITUTE MARKERS CUP is a rolling trophy awarded annually to the Best Outgoing All-rounder who has performed with distinction, particularly in</w:t>
      </w:r>
      <w:r>
        <w:rPr>
          <w:spacing w:val="-24"/>
          <w:sz w:val="24"/>
        </w:rPr>
        <w:t> </w:t>
      </w:r>
      <w:r>
        <w:rPr>
          <w:sz w:val="24"/>
        </w:rPr>
        <w:t>sports.</w:t>
      </w:r>
    </w:p>
    <w:p>
      <w:pPr>
        <w:pStyle w:val="ListParagraph"/>
        <w:numPr>
          <w:ilvl w:val="1"/>
          <w:numId w:val="46"/>
        </w:numPr>
        <w:tabs>
          <w:tab w:pos="1002" w:val="left" w:leader="none"/>
        </w:tabs>
        <w:spacing w:line="276" w:lineRule="auto" w:before="0" w:after="0"/>
        <w:ind w:left="1002" w:right="115" w:hanging="360"/>
        <w:jc w:val="both"/>
        <w:rPr>
          <w:sz w:val="24"/>
        </w:rPr>
      </w:pPr>
      <w:r>
        <w:rPr>
          <w:sz w:val="24"/>
        </w:rPr>
        <w:t>INSTITUTE PROFICIENCY </w:t>
      </w:r>
      <w:r>
        <w:rPr>
          <w:spacing w:val="-10"/>
          <w:sz w:val="24"/>
        </w:rPr>
        <w:t>AWARD </w:t>
      </w:r>
      <w:r>
        <w:rPr>
          <w:sz w:val="24"/>
        </w:rPr>
        <w:t>is a rolling trophy awarded annually to the Best Outgoing All rounder who has performed with distinction particularly in social and cultural</w:t>
      </w:r>
      <w:r>
        <w:rPr>
          <w:spacing w:val="-1"/>
          <w:sz w:val="24"/>
        </w:rPr>
        <w:t> </w:t>
      </w:r>
      <w:r>
        <w:rPr>
          <w:sz w:val="24"/>
        </w:rPr>
        <w:t>activities.</w:t>
      </w:r>
    </w:p>
    <w:p>
      <w:pPr>
        <w:pStyle w:val="ListParagraph"/>
        <w:numPr>
          <w:ilvl w:val="1"/>
          <w:numId w:val="46"/>
        </w:numPr>
        <w:tabs>
          <w:tab w:pos="1002" w:val="left" w:leader="none"/>
        </w:tabs>
        <w:spacing w:line="276" w:lineRule="auto" w:before="0" w:after="0"/>
        <w:ind w:left="1002" w:right="118" w:hanging="360"/>
        <w:jc w:val="both"/>
        <w:rPr>
          <w:sz w:val="24"/>
        </w:rPr>
      </w:pPr>
      <w:r>
        <w:rPr>
          <w:spacing w:val="-3"/>
          <w:sz w:val="24"/>
        </w:rPr>
        <w:t>OUTSTANDING </w:t>
      </w:r>
      <w:r>
        <w:rPr>
          <w:sz w:val="24"/>
        </w:rPr>
        <w:t>PERFORMANCE </w:t>
      </w:r>
      <w:r>
        <w:rPr>
          <w:spacing w:val="-10"/>
          <w:sz w:val="24"/>
        </w:rPr>
        <w:t>AWARD </w:t>
      </w:r>
      <w:r>
        <w:rPr>
          <w:sz w:val="24"/>
        </w:rPr>
        <w:t>will be a rolling trophy awarded annually to the Best Outgoing All-rounder who has performed with distinction particularly in social and cultural activities.</w:t>
      </w:r>
    </w:p>
    <w:p>
      <w:pPr>
        <w:pStyle w:val="ListParagraph"/>
        <w:numPr>
          <w:ilvl w:val="1"/>
          <w:numId w:val="46"/>
        </w:numPr>
        <w:tabs>
          <w:tab w:pos="1002" w:val="left" w:leader="none"/>
        </w:tabs>
        <w:spacing w:line="276" w:lineRule="auto" w:before="0" w:after="0"/>
        <w:ind w:left="1002" w:right="118" w:hanging="360"/>
        <w:jc w:val="both"/>
        <w:rPr>
          <w:sz w:val="24"/>
        </w:rPr>
      </w:pPr>
      <w:r>
        <w:rPr>
          <w:sz w:val="24"/>
        </w:rPr>
        <w:t>ALUMNI EXCELLENCE </w:t>
      </w:r>
      <w:r>
        <w:rPr>
          <w:spacing w:val="-10"/>
          <w:sz w:val="24"/>
        </w:rPr>
        <w:t>AWARD </w:t>
      </w:r>
      <w:r>
        <w:rPr>
          <w:sz w:val="24"/>
        </w:rPr>
        <w:t>is a rolling trophy awarded annually to an outgoing student who has made outstanding voluntary contribution to the Gymkhana.</w:t>
      </w:r>
    </w:p>
    <w:p>
      <w:pPr>
        <w:pStyle w:val="ListParagraph"/>
        <w:numPr>
          <w:ilvl w:val="1"/>
          <w:numId w:val="46"/>
        </w:numPr>
        <w:tabs>
          <w:tab w:pos="1002" w:val="left" w:leader="none"/>
        </w:tabs>
        <w:spacing w:line="276" w:lineRule="auto" w:before="0" w:after="0"/>
        <w:ind w:left="1002" w:right="121" w:hanging="360"/>
        <w:jc w:val="both"/>
        <w:rPr>
          <w:sz w:val="24"/>
        </w:rPr>
      </w:pPr>
      <w:r>
        <w:rPr>
          <w:sz w:val="24"/>
        </w:rPr>
        <w:t>ALUMNI CUP: It is a rolling trophy awarded annually to two students who have performed with distinction in Sports &amp; Games and Social &amp; Cultural activities throughout the </w:t>
      </w:r>
      <w:r>
        <w:rPr>
          <w:spacing w:val="-3"/>
          <w:sz w:val="24"/>
        </w:rPr>
        <w:t>year,</w:t>
      </w:r>
      <w:r>
        <w:rPr>
          <w:spacing w:val="1"/>
          <w:sz w:val="24"/>
        </w:rPr>
        <w:t> </w:t>
      </w:r>
      <w:r>
        <w:rPr>
          <w:sz w:val="24"/>
        </w:rPr>
        <w:t>respectively.</w:t>
      </w:r>
    </w:p>
    <w:p>
      <w:pPr>
        <w:pStyle w:val="ListParagraph"/>
        <w:numPr>
          <w:ilvl w:val="1"/>
          <w:numId w:val="46"/>
        </w:numPr>
        <w:tabs>
          <w:tab w:pos="1001" w:val="left" w:leader="none"/>
          <w:tab w:pos="1002" w:val="left" w:leader="none"/>
        </w:tabs>
        <w:spacing w:line="274" w:lineRule="exact" w:before="0" w:after="0"/>
        <w:ind w:left="1002" w:right="0" w:hanging="360"/>
        <w:jc w:val="left"/>
        <w:rPr>
          <w:sz w:val="24"/>
        </w:rPr>
      </w:pPr>
      <w:r>
        <w:rPr>
          <w:sz w:val="24"/>
        </w:rPr>
        <w:t>INSTITUTE ORDER OF MERIT (Social and</w:t>
      </w:r>
      <w:r>
        <w:rPr>
          <w:spacing w:val="-6"/>
          <w:sz w:val="24"/>
        </w:rPr>
        <w:t> </w:t>
      </w:r>
      <w:r>
        <w:rPr>
          <w:sz w:val="24"/>
        </w:rPr>
        <w:t>Cultural)</w:t>
      </w:r>
    </w:p>
    <w:p>
      <w:pPr>
        <w:spacing w:after="0" w:line="274" w:lineRule="exact"/>
        <w:jc w:val="left"/>
        <w:rPr>
          <w:sz w:val="24"/>
        </w:rPr>
        <w:sectPr>
          <w:pgSz w:w="11900" w:h="16840"/>
          <w:pgMar w:header="0" w:footer="946" w:top="1460" w:bottom="1140" w:left="1340" w:right="1320"/>
        </w:sectPr>
      </w:pPr>
    </w:p>
    <w:p>
      <w:pPr>
        <w:pStyle w:val="ListParagraph"/>
        <w:numPr>
          <w:ilvl w:val="1"/>
          <w:numId w:val="46"/>
        </w:numPr>
        <w:tabs>
          <w:tab w:pos="1002" w:val="left" w:leader="none"/>
        </w:tabs>
        <w:spacing w:line="240" w:lineRule="auto" w:before="70" w:after="0"/>
        <w:ind w:left="1002" w:right="0" w:hanging="360"/>
        <w:jc w:val="left"/>
        <w:rPr>
          <w:sz w:val="24"/>
        </w:rPr>
      </w:pPr>
      <w:r>
        <w:rPr>
          <w:sz w:val="24"/>
        </w:rPr>
        <w:t>HONORABLE MENTION (Social &amp;</w:t>
      </w:r>
      <w:r>
        <w:rPr>
          <w:spacing w:val="-2"/>
          <w:sz w:val="24"/>
        </w:rPr>
        <w:t> </w:t>
      </w:r>
      <w:r>
        <w:rPr>
          <w:sz w:val="24"/>
        </w:rPr>
        <w:t>Cultural)</w:t>
      </w:r>
    </w:p>
    <w:p>
      <w:pPr>
        <w:pStyle w:val="ListParagraph"/>
        <w:numPr>
          <w:ilvl w:val="1"/>
          <w:numId w:val="46"/>
        </w:numPr>
        <w:tabs>
          <w:tab w:pos="1002" w:val="left" w:leader="none"/>
        </w:tabs>
        <w:spacing w:line="240" w:lineRule="auto" w:before="42" w:after="0"/>
        <w:ind w:left="1002" w:right="0" w:hanging="360"/>
        <w:jc w:val="left"/>
        <w:rPr>
          <w:sz w:val="24"/>
        </w:rPr>
      </w:pPr>
      <w:r>
        <w:rPr>
          <w:sz w:val="24"/>
        </w:rPr>
        <w:t>INSTITUTE BLUE</w:t>
      </w:r>
      <w:r>
        <w:rPr>
          <w:spacing w:val="-1"/>
          <w:sz w:val="24"/>
        </w:rPr>
        <w:t> </w:t>
      </w:r>
      <w:r>
        <w:rPr>
          <w:sz w:val="24"/>
        </w:rPr>
        <w:t>(Sports)</w:t>
      </w:r>
    </w:p>
    <w:p>
      <w:pPr>
        <w:pStyle w:val="ListParagraph"/>
        <w:numPr>
          <w:ilvl w:val="1"/>
          <w:numId w:val="46"/>
        </w:numPr>
        <w:tabs>
          <w:tab w:pos="1001" w:val="left" w:leader="none"/>
          <w:tab w:pos="1002" w:val="left" w:leader="none"/>
        </w:tabs>
        <w:spacing w:line="240" w:lineRule="auto" w:before="40" w:after="0"/>
        <w:ind w:left="1002" w:right="0" w:hanging="360"/>
        <w:jc w:val="left"/>
        <w:rPr>
          <w:sz w:val="24"/>
        </w:rPr>
      </w:pPr>
      <w:r>
        <w:rPr>
          <w:sz w:val="24"/>
        </w:rPr>
        <w:t>HONORABLE MENTION</w:t>
      </w:r>
      <w:r>
        <w:rPr>
          <w:spacing w:val="-2"/>
          <w:sz w:val="24"/>
        </w:rPr>
        <w:t> </w:t>
      </w:r>
      <w:r>
        <w:rPr>
          <w:sz w:val="24"/>
        </w:rPr>
        <w:t>(Sports)</w:t>
      </w:r>
    </w:p>
    <w:p>
      <w:pPr>
        <w:pStyle w:val="ListParagraph"/>
        <w:numPr>
          <w:ilvl w:val="1"/>
          <w:numId w:val="46"/>
        </w:numPr>
        <w:tabs>
          <w:tab w:pos="1001" w:val="left" w:leader="none"/>
          <w:tab w:pos="1002" w:val="left" w:leader="none"/>
        </w:tabs>
        <w:spacing w:line="240" w:lineRule="auto" w:before="42" w:after="0"/>
        <w:ind w:left="1002" w:right="0" w:hanging="360"/>
        <w:jc w:val="left"/>
        <w:rPr>
          <w:sz w:val="24"/>
        </w:rPr>
      </w:pPr>
      <w:r>
        <w:rPr>
          <w:sz w:val="24"/>
        </w:rPr>
        <w:t>INSTITUTE ORDER OF MERIT</w:t>
      </w:r>
      <w:r>
        <w:rPr>
          <w:spacing w:val="-7"/>
          <w:sz w:val="24"/>
        </w:rPr>
        <w:t> </w:t>
      </w:r>
      <w:r>
        <w:rPr>
          <w:sz w:val="24"/>
        </w:rPr>
        <w:t>(Technology)</w:t>
      </w:r>
    </w:p>
    <w:p>
      <w:pPr>
        <w:pStyle w:val="ListParagraph"/>
        <w:numPr>
          <w:ilvl w:val="1"/>
          <w:numId w:val="46"/>
        </w:numPr>
        <w:tabs>
          <w:tab w:pos="1002" w:val="left" w:leader="none"/>
        </w:tabs>
        <w:spacing w:line="240" w:lineRule="auto" w:before="40" w:after="0"/>
        <w:ind w:left="1002" w:right="0" w:hanging="360"/>
        <w:jc w:val="left"/>
        <w:rPr>
          <w:sz w:val="24"/>
        </w:rPr>
      </w:pPr>
      <w:r>
        <w:rPr>
          <w:sz w:val="24"/>
        </w:rPr>
        <w:t>HONORABLE MENTION</w:t>
      </w:r>
      <w:r>
        <w:rPr>
          <w:spacing w:val="-2"/>
          <w:sz w:val="24"/>
        </w:rPr>
        <w:t> </w:t>
      </w:r>
      <w:r>
        <w:rPr>
          <w:sz w:val="24"/>
        </w:rPr>
        <w:t>(Technology)</w:t>
      </w:r>
    </w:p>
    <w:p>
      <w:pPr>
        <w:pStyle w:val="ListParagraph"/>
        <w:numPr>
          <w:ilvl w:val="0"/>
          <w:numId w:val="46"/>
        </w:numPr>
        <w:tabs>
          <w:tab w:pos="642" w:val="left" w:leader="none"/>
        </w:tabs>
        <w:spacing w:line="276" w:lineRule="auto" w:before="42" w:after="0"/>
        <w:ind w:left="642" w:right="118" w:hanging="360"/>
        <w:jc w:val="both"/>
        <w:rPr>
          <w:sz w:val="24"/>
        </w:rPr>
      </w:pPr>
      <w:r>
        <w:rPr>
          <w:sz w:val="24"/>
        </w:rPr>
        <w:t>Technology Students’ Gymkhana shall award number of Running Trophies annually both for Sports, Technology and Social &amp; Cultural</w:t>
      </w:r>
      <w:r>
        <w:rPr>
          <w:spacing w:val="-24"/>
          <w:sz w:val="24"/>
        </w:rPr>
        <w:t> </w:t>
      </w:r>
      <w:r>
        <w:rPr>
          <w:sz w:val="24"/>
        </w:rPr>
        <w:t>Activities.</w:t>
      </w:r>
    </w:p>
    <w:p>
      <w:pPr>
        <w:pStyle w:val="ListParagraph"/>
        <w:numPr>
          <w:ilvl w:val="0"/>
          <w:numId w:val="46"/>
        </w:numPr>
        <w:tabs>
          <w:tab w:pos="642" w:val="left" w:leader="none"/>
        </w:tabs>
        <w:spacing w:line="276" w:lineRule="auto" w:before="0" w:after="0"/>
        <w:ind w:left="642" w:right="117" w:hanging="360"/>
        <w:jc w:val="both"/>
        <w:rPr>
          <w:sz w:val="24"/>
        </w:rPr>
      </w:pPr>
      <w:r>
        <w:rPr>
          <w:sz w:val="24"/>
        </w:rPr>
        <w:t>Any student awarded punishment by the Standing Disciplinary Committee of the Institute /Examination Malpractice Prevention Committee of the institute shall not be eligible for Gymkhana</w:t>
      </w:r>
      <w:r>
        <w:rPr>
          <w:spacing w:val="-1"/>
          <w:sz w:val="24"/>
        </w:rPr>
        <w:t> </w:t>
      </w:r>
      <w:r>
        <w:rPr>
          <w:sz w:val="24"/>
        </w:rPr>
        <w:t>awards.</w:t>
      </w:r>
    </w:p>
    <w:p>
      <w:pPr>
        <w:pStyle w:val="BodyText"/>
        <w:rPr>
          <w:sz w:val="26"/>
        </w:rPr>
      </w:pPr>
    </w:p>
    <w:p>
      <w:pPr>
        <w:pStyle w:val="BodyText"/>
        <w:rPr>
          <w:sz w:val="26"/>
        </w:rPr>
      </w:pPr>
    </w:p>
    <w:p>
      <w:pPr>
        <w:pStyle w:val="BodyText"/>
        <w:rPr>
          <w:sz w:val="26"/>
        </w:rPr>
      </w:pPr>
    </w:p>
    <w:p>
      <w:pPr>
        <w:pStyle w:val="BodyText"/>
        <w:rPr>
          <w:sz w:val="32"/>
        </w:rPr>
      </w:pPr>
    </w:p>
    <w:p>
      <w:pPr>
        <w:pStyle w:val="Heading2"/>
      </w:pPr>
      <w:r>
        <w:rPr/>
        <w:t>NOTE</w:t>
      </w:r>
    </w:p>
    <w:p>
      <w:pPr>
        <w:pStyle w:val="BodyText"/>
        <w:spacing w:line="276" w:lineRule="auto" w:before="42"/>
        <w:ind w:left="101" w:right="121"/>
        <w:jc w:val="both"/>
      </w:pPr>
      <w:r>
        <w:rPr/>
        <w:t>ALL STUDENTS OF IIIT KALYANI WILL BE CONSIDERED AS MEMBERS OF HALL OF RESIDENCES AS LONG AS THE PERMANENT CAMPUS OF IIITKALYANI AND THE HOSTELS ARE NOT BUILT.</w:t>
      </w:r>
    </w:p>
    <w:sectPr>
      <w:pgSz w:w="11900" w:h="16840"/>
      <w:pgMar w:header="0" w:footer="946" w:top="1460" w:bottom="11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780.700012pt;width:451.2pt;height:.5pt;mso-position-horizontal-relative:page;mso-position-vertical-relative:page;z-index:-21208" coordorigin="1440,15614" coordsize="9024,10">
          <v:line style="position:absolute" from="1440,15619" to="10464,15619" stroked="true" strokeweight=".5pt" strokecolor="#d8d8d8">
            <v:stroke dashstyle="solid"/>
          </v:line>
          <v:line style="position:absolute" from="1440,15619" to="10464,15619" stroked="true" strokeweight=".5pt" strokecolor="#d8d8d8">
            <v:stroke dashstyle="solid"/>
          </v:line>
          <w10:wrap type="none"/>
        </v:group>
      </w:pict>
    </w:r>
    <w:r>
      <w:rPr/>
      <w:pict>
        <v:shapetype id="_x0000_t202" o:spt="202" coordsize="21600,21600" path="m,l,21600r21600,l21600,xe">
          <v:stroke joinstyle="miter"/>
          <v:path gradientshapeok="t" o:connecttype="rect"/>
        </v:shapetype>
        <v:shape style="position:absolute;margin-left:70.099998pt;margin-top:781.588867pt;width:48.65pt;height:13.1pt;mso-position-horizontal-relative:page;mso-position-vertical-relative:page;z-index:-21184" type="#_x0000_t202" filled="false" stroked="false">
          <v:textbox inset="0,0,0,0">
            <w:txbxContent>
              <w:p>
                <w:pPr>
                  <w:spacing w:before="11"/>
                  <w:ind w:left="40" w:right="0" w:firstLine="0"/>
                  <w:jc w:val="left"/>
                  <w:rPr>
                    <w:sz w:val="20"/>
                  </w:rPr>
                </w:pPr>
                <w:r>
                  <w:rPr/>
                  <w:fldChar w:fldCharType="begin"/>
                </w:r>
                <w:r>
                  <w:rPr>
                    <w:sz w:val="20"/>
                  </w:rPr>
                  <w:instrText> PAGE </w:instrText>
                </w:r>
                <w:r>
                  <w:rPr/>
                  <w:fldChar w:fldCharType="separate"/>
                </w:r>
                <w:r>
                  <w:rPr/>
                  <w:t>10</w:t>
                </w:r>
                <w:r>
                  <w:rPr/>
                  <w:fldChar w:fldCharType="end"/>
                </w:r>
                <w:r>
                  <w:rPr>
                    <w:sz w:val="20"/>
                  </w:rPr>
                  <w:t> </w:t>
                </w:r>
                <w:r>
                  <w:rPr>
                    <w:b/>
                    <w:sz w:val="20"/>
                  </w:rPr>
                  <w:t>| </w:t>
                </w:r>
                <w:r>
                  <w:rPr>
                    <w:color w:val="7E7E7E"/>
                    <w:sz w:val="20"/>
                  </w:rPr>
                  <w:t>P a g 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decimal"/>
      <w:lvlText w:val="%1)"/>
      <w:lvlJc w:val="left"/>
      <w:pPr>
        <w:ind w:left="642" w:hanging="360"/>
        <w:jc w:val="left"/>
      </w:pPr>
      <w:rPr>
        <w:rFonts w:hint="default" w:ascii="Liberation Serif" w:hAnsi="Liberation Serif" w:eastAsia="Liberation Serif" w:cs="Liberation Serif"/>
        <w:spacing w:val="-20"/>
        <w:w w:val="100"/>
        <w:sz w:val="24"/>
        <w:szCs w:val="24"/>
      </w:rPr>
    </w:lvl>
    <w:lvl w:ilvl="1">
      <w:start w:val="1"/>
      <w:numFmt w:val="lowerLetter"/>
      <w:lvlText w:val="%2)"/>
      <w:lvlJc w:val="left"/>
      <w:pPr>
        <w:ind w:left="1002" w:hanging="360"/>
        <w:jc w:val="left"/>
      </w:pPr>
      <w:rPr>
        <w:rFonts w:hint="default" w:ascii="Liberation Serif" w:hAnsi="Liberation Serif" w:eastAsia="Liberation Serif" w:cs="Liberation Serif"/>
        <w:spacing w:val="-20"/>
        <w:w w:val="100"/>
        <w:sz w:val="24"/>
        <w:szCs w:val="24"/>
      </w:rPr>
    </w:lvl>
    <w:lvl w:ilvl="2">
      <w:start w:val="0"/>
      <w:numFmt w:val="bullet"/>
      <w:lvlText w:val="•"/>
      <w:lvlJc w:val="left"/>
      <w:pPr>
        <w:ind w:left="1915" w:hanging="360"/>
      </w:pPr>
      <w:rPr>
        <w:rFonts w:hint="default"/>
      </w:rPr>
    </w:lvl>
    <w:lvl w:ilvl="3">
      <w:start w:val="0"/>
      <w:numFmt w:val="bullet"/>
      <w:lvlText w:val="•"/>
      <w:lvlJc w:val="left"/>
      <w:pPr>
        <w:ind w:left="2831"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662" w:hanging="360"/>
      </w:pPr>
      <w:rPr>
        <w:rFonts w:hint="default"/>
      </w:rPr>
    </w:lvl>
    <w:lvl w:ilvl="6">
      <w:start w:val="0"/>
      <w:numFmt w:val="bullet"/>
      <w:lvlText w:val="•"/>
      <w:lvlJc w:val="left"/>
      <w:pPr>
        <w:ind w:left="5577" w:hanging="360"/>
      </w:pPr>
      <w:rPr>
        <w:rFonts w:hint="default"/>
      </w:rPr>
    </w:lvl>
    <w:lvl w:ilvl="7">
      <w:start w:val="0"/>
      <w:numFmt w:val="bullet"/>
      <w:lvlText w:val="•"/>
      <w:lvlJc w:val="left"/>
      <w:pPr>
        <w:ind w:left="6493" w:hanging="360"/>
      </w:pPr>
      <w:rPr>
        <w:rFonts w:hint="default"/>
      </w:rPr>
    </w:lvl>
    <w:lvl w:ilvl="8">
      <w:start w:val="0"/>
      <w:numFmt w:val="bullet"/>
      <w:lvlText w:val="•"/>
      <w:lvlJc w:val="left"/>
      <w:pPr>
        <w:ind w:left="7408" w:hanging="360"/>
      </w:pPr>
      <w:rPr>
        <w:rFonts w:hint="default"/>
      </w:rPr>
    </w:lvl>
  </w:abstractNum>
  <w:abstractNum w:abstractNumId="44">
    <w:multiLevelType w:val="hybridMultilevel"/>
    <w:lvl w:ilvl="0">
      <w:start w:val="2"/>
      <w:numFmt w:val="decimal"/>
      <w:lvlText w:val="%1."/>
      <w:lvlJc w:val="left"/>
      <w:pPr>
        <w:ind w:left="102" w:hanging="308"/>
        <w:jc w:val="left"/>
      </w:pPr>
      <w:rPr>
        <w:rFonts w:hint="default"/>
        <w:spacing w:val="-18"/>
        <w:u w:val="single" w:color="000000"/>
      </w:rPr>
    </w:lvl>
    <w:lvl w:ilvl="1">
      <w:start w:val="1"/>
      <w:numFmt w:val="decimal"/>
      <w:lvlText w:val="%1.%2"/>
      <w:lvlJc w:val="left"/>
      <w:pPr>
        <w:ind w:left="102" w:hanging="356"/>
        <w:jc w:val="left"/>
      </w:pPr>
      <w:rPr>
        <w:rFonts w:hint="default" w:ascii="Liberation Serif" w:hAnsi="Liberation Serif" w:eastAsia="Liberation Serif" w:cs="Liberation Serif"/>
        <w:b/>
        <w:bCs/>
        <w:w w:val="100"/>
        <w:sz w:val="24"/>
        <w:szCs w:val="24"/>
      </w:rPr>
    </w:lvl>
    <w:lvl w:ilvl="2">
      <w:start w:val="1"/>
      <w:numFmt w:val="lowerLetter"/>
      <w:lvlText w:val="%3)"/>
      <w:lvlJc w:val="left"/>
      <w:pPr>
        <w:ind w:left="822" w:hanging="360"/>
        <w:jc w:val="left"/>
      </w:pPr>
      <w:rPr>
        <w:rFonts w:hint="default" w:ascii="Liberation Serif" w:hAnsi="Liberation Serif" w:eastAsia="Liberation Serif" w:cs="Liberation Serif"/>
        <w:spacing w:val="-6"/>
        <w:w w:val="100"/>
        <w:sz w:val="24"/>
        <w:szCs w:val="24"/>
      </w:rPr>
    </w:lvl>
    <w:lvl w:ilvl="3">
      <w:start w:val="0"/>
      <w:numFmt w:val="bullet"/>
      <w:lvlText w:val="•"/>
      <w:lvlJc w:val="left"/>
      <w:pPr>
        <w:ind w:left="2691" w:hanging="360"/>
      </w:pPr>
      <w:rPr>
        <w:rFonts w:hint="default"/>
      </w:rPr>
    </w:lvl>
    <w:lvl w:ilvl="4">
      <w:start w:val="0"/>
      <w:numFmt w:val="bullet"/>
      <w:lvlText w:val="•"/>
      <w:lvlJc w:val="left"/>
      <w:pPr>
        <w:ind w:left="3626" w:hanging="360"/>
      </w:pPr>
      <w:rPr>
        <w:rFonts w:hint="default"/>
      </w:rPr>
    </w:lvl>
    <w:lvl w:ilvl="5">
      <w:start w:val="0"/>
      <w:numFmt w:val="bullet"/>
      <w:lvlText w:val="•"/>
      <w:lvlJc w:val="left"/>
      <w:pPr>
        <w:ind w:left="4562" w:hanging="360"/>
      </w:pPr>
      <w:rPr>
        <w:rFonts w:hint="default"/>
      </w:rPr>
    </w:lvl>
    <w:lvl w:ilvl="6">
      <w:start w:val="0"/>
      <w:numFmt w:val="bullet"/>
      <w:lvlText w:val="•"/>
      <w:lvlJc w:val="left"/>
      <w:pPr>
        <w:ind w:left="5497" w:hanging="360"/>
      </w:pPr>
      <w:rPr>
        <w:rFonts w:hint="default"/>
      </w:rPr>
    </w:lvl>
    <w:lvl w:ilvl="7">
      <w:start w:val="0"/>
      <w:numFmt w:val="bullet"/>
      <w:lvlText w:val="•"/>
      <w:lvlJc w:val="left"/>
      <w:pPr>
        <w:ind w:left="6433" w:hanging="360"/>
      </w:pPr>
      <w:rPr>
        <w:rFonts w:hint="default"/>
      </w:rPr>
    </w:lvl>
    <w:lvl w:ilvl="8">
      <w:start w:val="0"/>
      <w:numFmt w:val="bullet"/>
      <w:lvlText w:val="•"/>
      <w:lvlJc w:val="left"/>
      <w:pPr>
        <w:ind w:left="7368" w:hanging="360"/>
      </w:pPr>
      <w:rPr>
        <w:rFonts w:hint="default"/>
      </w:rPr>
    </w:lvl>
  </w:abstractNum>
  <w:abstractNum w:abstractNumId="43">
    <w:multiLevelType w:val="hybridMultilevel"/>
    <w:lvl w:ilvl="0">
      <w:start w:val="1"/>
      <w:numFmt w:val="decimal"/>
      <w:lvlText w:val="%1"/>
      <w:lvlJc w:val="left"/>
      <w:pPr>
        <w:ind w:left="462" w:hanging="360"/>
        <w:jc w:val="left"/>
      </w:pPr>
      <w:rPr>
        <w:rFonts w:hint="default"/>
      </w:rPr>
    </w:lvl>
    <w:lvl w:ilvl="1">
      <w:start w:val="0"/>
      <w:numFmt w:val="decimal"/>
      <w:lvlText w:val="%1.%2"/>
      <w:lvlJc w:val="left"/>
      <w:pPr>
        <w:ind w:left="102" w:hanging="360"/>
        <w:jc w:val="left"/>
      </w:pPr>
      <w:rPr>
        <w:rFonts w:hint="default"/>
        <w:spacing w:val="-2"/>
        <w:u w:val="single" w:color="000000"/>
      </w:rPr>
    </w:lvl>
    <w:lvl w:ilvl="2">
      <w:start w:val="1"/>
      <w:numFmt w:val="lowerLetter"/>
      <w:lvlText w:val="%3)"/>
      <w:lvlJc w:val="left"/>
      <w:pPr>
        <w:ind w:left="822" w:hanging="360"/>
        <w:jc w:val="left"/>
      </w:pPr>
      <w:rPr>
        <w:rFonts w:hint="default" w:ascii="Liberation Serif" w:hAnsi="Liberation Serif" w:eastAsia="Liberation Serif" w:cs="Liberation Serif"/>
        <w:spacing w:val="-6"/>
        <w:w w:val="100"/>
        <w:sz w:val="24"/>
        <w:szCs w:val="24"/>
      </w:rPr>
    </w:lvl>
    <w:lvl w:ilvl="3">
      <w:start w:val="0"/>
      <w:numFmt w:val="bullet"/>
      <w:lvlText w:val="•"/>
      <w:lvlJc w:val="left"/>
      <w:pPr>
        <w:ind w:left="1872" w:hanging="360"/>
      </w:pPr>
      <w:rPr>
        <w:rFonts w:hint="default"/>
      </w:rPr>
    </w:lvl>
    <w:lvl w:ilvl="4">
      <w:start w:val="0"/>
      <w:numFmt w:val="bullet"/>
      <w:lvlText w:val="•"/>
      <w:lvlJc w:val="left"/>
      <w:pPr>
        <w:ind w:left="2925" w:hanging="360"/>
      </w:pPr>
      <w:rPr>
        <w:rFonts w:hint="default"/>
      </w:rPr>
    </w:lvl>
    <w:lvl w:ilvl="5">
      <w:start w:val="0"/>
      <w:numFmt w:val="bullet"/>
      <w:lvlText w:val="•"/>
      <w:lvlJc w:val="left"/>
      <w:pPr>
        <w:ind w:left="3977" w:hanging="360"/>
      </w:pPr>
      <w:rPr>
        <w:rFonts w:hint="default"/>
      </w:rPr>
    </w:lvl>
    <w:lvl w:ilvl="6">
      <w:start w:val="0"/>
      <w:numFmt w:val="bullet"/>
      <w:lvlText w:val="•"/>
      <w:lvlJc w:val="left"/>
      <w:pPr>
        <w:ind w:left="5030" w:hanging="360"/>
      </w:pPr>
      <w:rPr>
        <w:rFonts w:hint="default"/>
      </w:rPr>
    </w:lvl>
    <w:lvl w:ilvl="7">
      <w:start w:val="0"/>
      <w:numFmt w:val="bullet"/>
      <w:lvlText w:val="•"/>
      <w:lvlJc w:val="left"/>
      <w:pPr>
        <w:ind w:left="6082" w:hanging="360"/>
      </w:pPr>
      <w:rPr>
        <w:rFonts w:hint="default"/>
      </w:rPr>
    </w:lvl>
    <w:lvl w:ilvl="8">
      <w:start w:val="0"/>
      <w:numFmt w:val="bullet"/>
      <w:lvlText w:val="•"/>
      <w:lvlJc w:val="left"/>
      <w:pPr>
        <w:ind w:left="7135" w:hanging="360"/>
      </w:pPr>
      <w:rPr>
        <w:rFonts w:hint="default"/>
      </w:rPr>
    </w:lvl>
  </w:abstractNum>
  <w:abstractNum w:abstractNumId="42">
    <w:multiLevelType w:val="hybridMultilevel"/>
    <w:lvl w:ilvl="0">
      <w:start w:val="1"/>
      <w:numFmt w:val="decimal"/>
      <w:lvlText w:val="%1."/>
      <w:lvlJc w:val="left"/>
      <w:pPr>
        <w:ind w:left="337" w:hanging="236"/>
        <w:jc w:val="left"/>
      </w:pPr>
      <w:rPr>
        <w:rFonts w:hint="default"/>
        <w:w w:val="100"/>
      </w:rPr>
    </w:lvl>
    <w:lvl w:ilvl="1">
      <w:start w:val="1"/>
      <w:numFmt w:val="lowerLetter"/>
      <w:lvlText w:val="%2)"/>
      <w:lvlJc w:val="left"/>
      <w:pPr>
        <w:ind w:left="822" w:hanging="360"/>
        <w:jc w:val="left"/>
      </w:pPr>
      <w:rPr>
        <w:rFonts w:hint="default" w:ascii="Liberation Serif" w:hAnsi="Liberation Serif" w:eastAsia="Liberation Serif" w:cs="Liberation Serif"/>
        <w:spacing w:val="-6"/>
        <w:w w:val="100"/>
        <w:sz w:val="24"/>
        <w:szCs w:val="24"/>
      </w:rPr>
    </w:lvl>
    <w:lvl w:ilvl="2">
      <w:start w:val="0"/>
      <w:numFmt w:val="bullet"/>
      <w:lvlText w:val="•"/>
      <w:lvlJc w:val="left"/>
      <w:pPr>
        <w:ind w:left="1755" w:hanging="360"/>
      </w:pPr>
      <w:rPr>
        <w:rFonts w:hint="default"/>
      </w:rPr>
    </w:lvl>
    <w:lvl w:ilvl="3">
      <w:start w:val="0"/>
      <w:numFmt w:val="bullet"/>
      <w:lvlText w:val="•"/>
      <w:lvlJc w:val="left"/>
      <w:pPr>
        <w:ind w:left="2691" w:hanging="360"/>
      </w:pPr>
      <w:rPr>
        <w:rFonts w:hint="default"/>
      </w:rPr>
    </w:lvl>
    <w:lvl w:ilvl="4">
      <w:start w:val="0"/>
      <w:numFmt w:val="bullet"/>
      <w:lvlText w:val="•"/>
      <w:lvlJc w:val="left"/>
      <w:pPr>
        <w:ind w:left="3626" w:hanging="360"/>
      </w:pPr>
      <w:rPr>
        <w:rFonts w:hint="default"/>
      </w:rPr>
    </w:lvl>
    <w:lvl w:ilvl="5">
      <w:start w:val="0"/>
      <w:numFmt w:val="bullet"/>
      <w:lvlText w:val="•"/>
      <w:lvlJc w:val="left"/>
      <w:pPr>
        <w:ind w:left="4562" w:hanging="360"/>
      </w:pPr>
      <w:rPr>
        <w:rFonts w:hint="default"/>
      </w:rPr>
    </w:lvl>
    <w:lvl w:ilvl="6">
      <w:start w:val="0"/>
      <w:numFmt w:val="bullet"/>
      <w:lvlText w:val="•"/>
      <w:lvlJc w:val="left"/>
      <w:pPr>
        <w:ind w:left="5497" w:hanging="360"/>
      </w:pPr>
      <w:rPr>
        <w:rFonts w:hint="default"/>
      </w:rPr>
    </w:lvl>
    <w:lvl w:ilvl="7">
      <w:start w:val="0"/>
      <w:numFmt w:val="bullet"/>
      <w:lvlText w:val="•"/>
      <w:lvlJc w:val="left"/>
      <w:pPr>
        <w:ind w:left="6433" w:hanging="360"/>
      </w:pPr>
      <w:rPr>
        <w:rFonts w:hint="default"/>
      </w:rPr>
    </w:lvl>
    <w:lvl w:ilvl="8">
      <w:start w:val="0"/>
      <w:numFmt w:val="bullet"/>
      <w:lvlText w:val="•"/>
      <w:lvlJc w:val="left"/>
      <w:pPr>
        <w:ind w:left="7368" w:hanging="360"/>
      </w:pPr>
      <w:rPr>
        <w:rFonts w:hint="default"/>
      </w:rPr>
    </w:lvl>
  </w:abstractNum>
  <w:abstractNum w:abstractNumId="41">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1"/>
      <w:numFmt w:val="decimal"/>
      <w:lvlText w:val="%2."/>
      <w:lvlJc w:val="left"/>
      <w:pPr>
        <w:ind w:left="1062" w:hanging="240"/>
        <w:jc w:val="left"/>
      </w:pPr>
      <w:rPr>
        <w:rFonts w:hint="default" w:ascii="Liberation Serif" w:hAnsi="Liberation Serif" w:eastAsia="Liberation Serif" w:cs="Liberation Serif"/>
        <w:spacing w:val="-5"/>
        <w:w w:val="100"/>
        <w:sz w:val="24"/>
        <w:szCs w:val="24"/>
      </w:rPr>
    </w:lvl>
    <w:lvl w:ilvl="2">
      <w:start w:val="0"/>
      <w:numFmt w:val="bullet"/>
      <w:lvlText w:val="•"/>
      <w:lvlJc w:val="left"/>
      <w:pPr>
        <w:ind w:left="1968" w:hanging="240"/>
      </w:pPr>
      <w:rPr>
        <w:rFonts w:hint="default"/>
      </w:rPr>
    </w:lvl>
    <w:lvl w:ilvl="3">
      <w:start w:val="0"/>
      <w:numFmt w:val="bullet"/>
      <w:lvlText w:val="•"/>
      <w:lvlJc w:val="left"/>
      <w:pPr>
        <w:ind w:left="2877" w:hanging="240"/>
      </w:pPr>
      <w:rPr>
        <w:rFonts w:hint="default"/>
      </w:rPr>
    </w:lvl>
    <w:lvl w:ilvl="4">
      <w:start w:val="0"/>
      <w:numFmt w:val="bullet"/>
      <w:lvlText w:val="•"/>
      <w:lvlJc w:val="left"/>
      <w:pPr>
        <w:ind w:left="3786" w:hanging="240"/>
      </w:pPr>
      <w:rPr>
        <w:rFonts w:hint="default"/>
      </w:rPr>
    </w:lvl>
    <w:lvl w:ilvl="5">
      <w:start w:val="0"/>
      <w:numFmt w:val="bullet"/>
      <w:lvlText w:val="•"/>
      <w:lvlJc w:val="left"/>
      <w:pPr>
        <w:ind w:left="4695" w:hanging="240"/>
      </w:pPr>
      <w:rPr>
        <w:rFonts w:hint="default"/>
      </w:rPr>
    </w:lvl>
    <w:lvl w:ilvl="6">
      <w:start w:val="0"/>
      <w:numFmt w:val="bullet"/>
      <w:lvlText w:val="•"/>
      <w:lvlJc w:val="left"/>
      <w:pPr>
        <w:ind w:left="5604" w:hanging="240"/>
      </w:pPr>
      <w:rPr>
        <w:rFonts w:hint="default"/>
      </w:rPr>
    </w:lvl>
    <w:lvl w:ilvl="7">
      <w:start w:val="0"/>
      <w:numFmt w:val="bullet"/>
      <w:lvlText w:val="•"/>
      <w:lvlJc w:val="left"/>
      <w:pPr>
        <w:ind w:left="6513" w:hanging="240"/>
      </w:pPr>
      <w:rPr>
        <w:rFonts w:hint="default"/>
      </w:rPr>
    </w:lvl>
    <w:lvl w:ilvl="8">
      <w:start w:val="0"/>
      <w:numFmt w:val="bullet"/>
      <w:lvlText w:val="•"/>
      <w:lvlJc w:val="left"/>
      <w:pPr>
        <w:ind w:left="7422" w:hanging="240"/>
      </w:pPr>
      <w:rPr>
        <w:rFonts w:hint="default"/>
      </w:rPr>
    </w:lvl>
  </w:abstractNum>
  <w:abstractNum w:abstractNumId="40">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28"/>
        <w:w w:val="100"/>
        <w:sz w:val="24"/>
        <w:szCs w:val="24"/>
      </w:rPr>
    </w:lvl>
    <w:lvl w:ilvl="1">
      <w:start w:val="1"/>
      <w:numFmt w:val="decimal"/>
      <w:lvlText w:val="%2."/>
      <w:lvlJc w:val="left"/>
      <w:pPr>
        <w:ind w:left="1062" w:hanging="240"/>
        <w:jc w:val="left"/>
      </w:pPr>
      <w:rPr>
        <w:rFonts w:hint="default" w:ascii="Liberation Serif" w:hAnsi="Liberation Serif" w:eastAsia="Liberation Serif" w:cs="Liberation Serif"/>
        <w:spacing w:val="-7"/>
        <w:w w:val="100"/>
        <w:sz w:val="24"/>
        <w:szCs w:val="24"/>
      </w:rPr>
    </w:lvl>
    <w:lvl w:ilvl="2">
      <w:start w:val="0"/>
      <w:numFmt w:val="bullet"/>
      <w:lvlText w:val="•"/>
      <w:lvlJc w:val="left"/>
      <w:pPr>
        <w:ind w:left="1968" w:hanging="240"/>
      </w:pPr>
      <w:rPr>
        <w:rFonts w:hint="default"/>
      </w:rPr>
    </w:lvl>
    <w:lvl w:ilvl="3">
      <w:start w:val="0"/>
      <w:numFmt w:val="bullet"/>
      <w:lvlText w:val="•"/>
      <w:lvlJc w:val="left"/>
      <w:pPr>
        <w:ind w:left="2877" w:hanging="240"/>
      </w:pPr>
      <w:rPr>
        <w:rFonts w:hint="default"/>
      </w:rPr>
    </w:lvl>
    <w:lvl w:ilvl="4">
      <w:start w:val="0"/>
      <w:numFmt w:val="bullet"/>
      <w:lvlText w:val="•"/>
      <w:lvlJc w:val="left"/>
      <w:pPr>
        <w:ind w:left="3786" w:hanging="240"/>
      </w:pPr>
      <w:rPr>
        <w:rFonts w:hint="default"/>
      </w:rPr>
    </w:lvl>
    <w:lvl w:ilvl="5">
      <w:start w:val="0"/>
      <w:numFmt w:val="bullet"/>
      <w:lvlText w:val="•"/>
      <w:lvlJc w:val="left"/>
      <w:pPr>
        <w:ind w:left="4695" w:hanging="240"/>
      </w:pPr>
      <w:rPr>
        <w:rFonts w:hint="default"/>
      </w:rPr>
    </w:lvl>
    <w:lvl w:ilvl="6">
      <w:start w:val="0"/>
      <w:numFmt w:val="bullet"/>
      <w:lvlText w:val="•"/>
      <w:lvlJc w:val="left"/>
      <w:pPr>
        <w:ind w:left="5604" w:hanging="240"/>
      </w:pPr>
      <w:rPr>
        <w:rFonts w:hint="default"/>
      </w:rPr>
    </w:lvl>
    <w:lvl w:ilvl="7">
      <w:start w:val="0"/>
      <w:numFmt w:val="bullet"/>
      <w:lvlText w:val="•"/>
      <w:lvlJc w:val="left"/>
      <w:pPr>
        <w:ind w:left="6513" w:hanging="240"/>
      </w:pPr>
      <w:rPr>
        <w:rFonts w:hint="default"/>
      </w:rPr>
    </w:lvl>
    <w:lvl w:ilvl="8">
      <w:start w:val="0"/>
      <w:numFmt w:val="bullet"/>
      <w:lvlText w:val="•"/>
      <w:lvlJc w:val="left"/>
      <w:pPr>
        <w:ind w:left="7422" w:hanging="240"/>
      </w:pPr>
      <w:rPr>
        <w:rFonts w:hint="default"/>
      </w:rPr>
    </w:lvl>
  </w:abstractNum>
  <w:abstractNum w:abstractNumId="39">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16"/>
        <w:w w:val="100"/>
        <w:sz w:val="24"/>
        <w:szCs w:val="24"/>
      </w:rPr>
    </w:lvl>
    <w:lvl w:ilvl="1">
      <w:start w:val="1"/>
      <w:numFmt w:val="decimal"/>
      <w:lvlText w:val="%2."/>
      <w:lvlJc w:val="left"/>
      <w:pPr>
        <w:ind w:left="1062" w:hanging="240"/>
        <w:jc w:val="left"/>
      </w:pPr>
      <w:rPr>
        <w:rFonts w:hint="default" w:ascii="Liberation Serif" w:hAnsi="Liberation Serif" w:eastAsia="Liberation Serif" w:cs="Liberation Serif"/>
        <w:spacing w:val="-19"/>
        <w:w w:val="100"/>
        <w:sz w:val="24"/>
        <w:szCs w:val="24"/>
      </w:rPr>
    </w:lvl>
    <w:lvl w:ilvl="2">
      <w:start w:val="0"/>
      <w:numFmt w:val="bullet"/>
      <w:lvlText w:val="•"/>
      <w:lvlJc w:val="left"/>
      <w:pPr>
        <w:ind w:left="1968" w:hanging="240"/>
      </w:pPr>
      <w:rPr>
        <w:rFonts w:hint="default"/>
      </w:rPr>
    </w:lvl>
    <w:lvl w:ilvl="3">
      <w:start w:val="0"/>
      <w:numFmt w:val="bullet"/>
      <w:lvlText w:val="•"/>
      <w:lvlJc w:val="left"/>
      <w:pPr>
        <w:ind w:left="2877" w:hanging="240"/>
      </w:pPr>
      <w:rPr>
        <w:rFonts w:hint="default"/>
      </w:rPr>
    </w:lvl>
    <w:lvl w:ilvl="4">
      <w:start w:val="0"/>
      <w:numFmt w:val="bullet"/>
      <w:lvlText w:val="•"/>
      <w:lvlJc w:val="left"/>
      <w:pPr>
        <w:ind w:left="3786" w:hanging="240"/>
      </w:pPr>
      <w:rPr>
        <w:rFonts w:hint="default"/>
      </w:rPr>
    </w:lvl>
    <w:lvl w:ilvl="5">
      <w:start w:val="0"/>
      <w:numFmt w:val="bullet"/>
      <w:lvlText w:val="•"/>
      <w:lvlJc w:val="left"/>
      <w:pPr>
        <w:ind w:left="4695" w:hanging="240"/>
      </w:pPr>
      <w:rPr>
        <w:rFonts w:hint="default"/>
      </w:rPr>
    </w:lvl>
    <w:lvl w:ilvl="6">
      <w:start w:val="0"/>
      <w:numFmt w:val="bullet"/>
      <w:lvlText w:val="•"/>
      <w:lvlJc w:val="left"/>
      <w:pPr>
        <w:ind w:left="5604" w:hanging="240"/>
      </w:pPr>
      <w:rPr>
        <w:rFonts w:hint="default"/>
      </w:rPr>
    </w:lvl>
    <w:lvl w:ilvl="7">
      <w:start w:val="0"/>
      <w:numFmt w:val="bullet"/>
      <w:lvlText w:val="•"/>
      <w:lvlJc w:val="left"/>
      <w:pPr>
        <w:ind w:left="6513" w:hanging="240"/>
      </w:pPr>
      <w:rPr>
        <w:rFonts w:hint="default"/>
      </w:rPr>
    </w:lvl>
    <w:lvl w:ilvl="8">
      <w:start w:val="0"/>
      <w:numFmt w:val="bullet"/>
      <w:lvlText w:val="•"/>
      <w:lvlJc w:val="left"/>
      <w:pPr>
        <w:ind w:left="7422" w:hanging="240"/>
      </w:pPr>
      <w:rPr>
        <w:rFonts w:hint="default"/>
      </w:rPr>
    </w:lvl>
  </w:abstractNum>
  <w:abstractNum w:abstractNumId="38">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7">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2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6">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1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5">
    <w:multiLevelType w:val="hybridMultilevel"/>
    <w:lvl w:ilvl="0">
      <w:start w:val="1"/>
      <w:numFmt w:val="decimal"/>
      <w:lvlText w:val="(%1)"/>
      <w:lvlJc w:val="left"/>
      <w:pPr>
        <w:ind w:left="822" w:hanging="360"/>
        <w:jc w:val="left"/>
      </w:pPr>
      <w:rPr>
        <w:rFonts w:hint="default" w:ascii="DejaVu Sans" w:hAnsi="DejaVu Sans" w:eastAsia="DejaVu Sans" w:cs="DejaVu Sans"/>
        <w:spacing w:val="-1"/>
        <w:w w:val="100"/>
        <w:sz w:val="22"/>
        <w:szCs w:val="22"/>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4">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3">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2">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29"/>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31">
    <w:multiLevelType w:val="hybridMultilevel"/>
    <w:lvl w:ilvl="0">
      <w:start w:val="1"/>
      <w:numFmt w:val="decimal"/>
      <w:lvlText w:val="%1."/>
      <w:lvlJc w:val="left"/>
      <w:pPr>
        <w:ind w:left="642" w:hanging="360"/>
        <w:jc w:val="left"/>
      </w:pPr>
      <w:rPr>
        <w:rFonts w:hint="default" w:ascii="Liberation Serif" w:hAnsi="Liberation Serif" w:eastAsia="Liberation Serif" w:cs="Liberation Serif"/>
        <w:spacing w:val="-17"/>
        <w:w w:val="100"/>
        <w:sz w:val="24"/>
        <w:szCs w:val="24"/>
      </w:rPr>
    </w:lvl>
    <w:lvl w:ilvl="1">
      <w:start w:val="1"/>
      <w:numFmt w:val="decimal"/>
      <w:lvlText w:val="%2."/>
      <w:lvlJc w:val="left"/>
      <w:pPr>
        <w:ind w:left="822" w:hanging="360"/>
        <w:jc w:val="left"/>
      </w:pPr>
      <w:rPr>
        <w:rFonts w:hint="default" w:ascii="Liberation Serif" w:hAnsi="Liberation Serif" w:eastAsia="Liberation Serif" w:cs="Liberation Serif"/>
        <w:spacing w:val="-7"/>
        <w:w w:val="100"/>
        <w:sz w:val="24"/>
        <w:szCs w:val="24"/>
      </w:rPr>
    </w:lvl>
    <w:lvl w:ilvl="2">
      <w:start w:val="0"/>
      <w:numFmt w:val="bullet"/>
      <w:lvlText w:val="•"/>
      <w:lvlJc w:val="left"/>
      <w:pPr>
        <w:ind w:left="1755" w:hanging="360"/>
      </w:pPr>
      <w:rPr>
        <w:rFonts w:hint="default"/>
      </w:rPr>
    </w:lvl>
    <w:lvl w:ilvl="3">
      <w:start w:val="0"/>
      <w:numFmt w:val="bullet"/>
      <w:lvlText w:val="•"/>
      <w:lvlJc w:val="left"/>
      <w:pPr>
        <w:ind w:left="2691" w:hanging="360"/>
      </w:pPr>
      <w:rPr>
        <w:rFonts w:hint="default"/>
      </w:rPr>
    </w:lvl>
    <w:lvl w:ilvl="4">
      <w:start w:val="0"/>
      <w:numFmt w:val="bullet"/>
      <w:lvlText w:val="•"/>
      <w:lvlJc w:val="left"/>
      <w:pPr>
        <w:ind w:left="3626" w:hanging="360"/>
      </w:pPr>
      <w:rPr>
        <w:rFonts w:hint="default"/>
      </w:rPr>
    </w:lvl>
    <w:lvl w:ilvl="5">
      <w:start w:val="0"/>
      <w:numFmt w:val="bullet"/>
      <w:lvlText w:val="•"/>
      <w:lvlJc w:val="left"/>
      <w:pPr>
        <w:ind w:left="4562" w:hanging="360"/>
      </w:pPr>
      <w:rPr>
        <w:rFonts w:hint="default"/>
      </w:rPr>
    </w:lvl>
    <w:lvl w:ilvl="6">
      <w:start w:val="0"/>
      <w:numFmt w:val="bullet"/>
      <w:lvlText w:val="•"/>
      <w:lvlJc w:val="left"/>
      <w:pPr>
        <w:ind w:left="5497" w:hanging="360"/>
      </w:pPr>
      <w:rPr>
        <w:rFonts w:hint="default"/>
      </w:rPr>
    </w:lvl>
    <w:lvl w:ilvl="7">
      <w:start w:val="0"/>
      <w:numFmt w:val="bullet"/>
      <w:lvlText w:val="•"/>
      <w:lvlJc w:val="left"/>
      <w:pPr>
        <w:ind w:left="6433" w:hanging="360"/>
      </w:pPr>
      <w:rPr>
        <w:rFonts w:hint="default"/>
      </w:rPr>
    </w:lvl>
    <w:lvl w:ilvl="8">
      <w:start w:val="0"/>
      <w:numFmt w:val="bullet"/>
      <w:lvlText w:val="•"/>
      <w:lvlJc w:val="left"/>
      <w:pPr>
        <w:ind w:left="7368" w:hanging="360"/>
      </w:pPr>
      <w:rPr>
        <w:rFonts w:hint="default"/>
      </w:rPr>
    </w:lvl>
  </w:abstractNum>
  <w:abstractNum w:abstractNumId="30">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18"/>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29">
    <w:multiLevelType w:val="hybridMultilevel"/>
    <w:lvl w:ilvl="0">
      <w:start w:val="1"/>
      <w:numFmt w:val="decimal"/>
      <w:lvlText w:val="%1."/>
      <w:lvlJc w:val="left"/>
      <w:pPr>
        <w:ind w:left="822" w:hanging="360"/>
        <w:jc w:val="left"/>
      </w:pPr>
      <w:rPr>
        <w:rFonts w:hint="default" w:ascii="Liberation Serif" w:hAnsi="Liberation Serif" w:eastAsia="Liberation Serif" w:cs="Liberation Serif"/>
        <w:spacing w:val="-1"/>
        <w:w w:val="100"/>
        <w:sz w:val="24"/>
        <w:szCs w:val="24"/>
      </w:rPr>
    </w:lvl>
    <w:lvl w:ilvl="1">
      <w:start w:val="1"/>
      <w:numFmt w:val="lowerRoman"/>
      <w:lvlText w:val="%2)"/>
      <w:lvlJc w:val="left"/>
      <w:pPr>
        <w:ind w:left="1023" w:hanging="202"/>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933" w:hanging="202"/>
      </w:pPr>
      <w:rPr>
        <w:rFonts w:hint="default"/>
      </w:rPr>
    </w:lvl>
    <w:lvl w:ilvl="3">
      <w:start w:val="0"/>
      <w:numFmt w:val="bullet"/>
      <w:lvlText w:val="•"/>
      <w:lvlJc w:val="left"/>
      <w:pPr>
        <w:ind w:left="2846" w:hanging="202"/>
      </w:pPr>
      <w:rPr>
        <w:rFonts w:hint="default"/>
      </w:rPr>
    </w:lvl>
    <w:lvl w:ilvl="4">
      <w:start w:val="0"/>
      <w:numFmt w:val="bullet"/>
      <w:lvlText w:val="•"/>
      <w:lvlJc w:val="left"/>
      <w:pPr>
        <w:ind w:left="3760" w:hanging="202"/>
      </w:pPr>
      <w:rPr>
        <w:rFonts w:hint="default"/>
      </w:rPr>
    </w:lvl>
    <w:lvl w:ilvl="5">
      <w:start w:val="0"/>
      <w:numFmt w:val="bullet"/>
      <w:lvlText w:val="•"/>
      <w:lvlJc w:val="left"/>
      <w:pPr>
        <w:ind w:left="4673" w:hanging="202"/>
      </w:pPr>
      <w:rPr>
        <w:rFonts w:hint="default"/>
      </w:rPr>
    </w:lvl>
    <w:lvl w:ilvl="6">
      <w:start w:val="0"/>
      <w:numFmt w:val="bullet"/>
      <w:lvlText w:val="•"/>
      <w:lvlJc w:val="left"/>
      <w:pPr>
        <w:ind w:left="5586" w:hanging="202"/>
      </w:pPr>
      <w:rPr>
        <w:rFonts w:hint="default"/>
      </w:rPr>
    </w:lvl>
    <w:lvl w:ilvl="7">
      <w:start w:val="0"/>
      <w:numFmt w:val="bullet"/>
      <w:lvlText w:val="•"/>
      <w:lvlJc w:val="left"/>
      <w:pPr>
        <w:ind w:left="6500" w:hanging="202"/>
      </w:pPr>
      <w:rPr>
        <w:rFonts w:hint="default"/>
      </w:rPr>
    </w:lvl>
    <w:lvl w:ilvl="8">
      <w:start w:val="0"/>
      <w:numFmt w:val="bullet"/>
      <w:lvlText w:val="•"/>
      <w:lvlJc w:val="left"/>
      <w:pPr>
        <w:ind w:left="7413" w:hanging="202"/>
      </w:pPr>
      <w:rPr>
        <w:rFonts w:hint="default"/>
      </w:rPr>
    </w:lvl>
  </w:abstractNum>
  <w:abstractNum w:abstractNumId="28">
    <w:multiLevelType w:val="hybridMultilevel"/>
    <w:lvl w:ilvl="0">
      <w:start w:val="1"/>
      <w:numFmt w:val="decimal"/>
      <w:lvlText w:val="%1."/>
      <w:lvlJc w:val="left"/>
      <w:pPr>
        <w:ind w:left="1002" w:hanging="540"/>
        <w:jc w:val="left"/>
      </w:pPr>
      <w:rPr>
        <w:rFonts w:hint="default" w:ascii="Liberation Serif" w:hAnsi="Liberation Serif" w:eastAsia="Liberation Serif" w:cs="Liberation Serif"/>
        <w:spacing w:val="-17"/>
        <w:w w:val="100"/>
        <w:sz w:val="24"/>
        <w:szCs w:val="24"/>
      </w:rPr>
    </w:lvl>
    <w:lvl w:ilvl="1">
      <w:start w:val="0"/>
      <w:numFmt w:val="bullet"/>
      <w:lvlText w:val="•"/>
      <w:lvlJc w:val="left"/>
      <w:pPr>
        <w:ind w:left="1824" w:hanging="540"/>
      </w:pPr>
      <w:rPr>
        <w:rFonts w:hint="default"/>
      </w:rPr>
    </w:lvl>
    <w:lvl w:ilvl="2">
      <w:start w:val="0"/>
      <w:numFmt w:val="bullet"/>
      <w:lvlText w:val="•"/>
      <w:lvlJc w:val="left"/>
      <w:pPr>
        <w:ind w:left="2648" w:hanging="540"/>
      </w:pPr>
      <w:rPr>
        <w:rFonts w:hint="default"/>
      </w:rPr>
    </w:lvl>
    <w:lvl w:ilvl="3">
      <w:start w:val="0"/>
      <w:numFmt w:val="bullet"/>
      <w:lvlText w:val="•"/>
      <w:lvlJc w:val="left"/>
      <w:pPr>
        <w:ind w:left="3472" w:hanging="540"/>
      </w:pPr>
      <w:rPr>
        <w:rFonts w:hint="default"/>
      </w:rPr>
    </w:lvl>
    <w:lvl w:ilvl="4">
      <w:start w:val="0"/>
      <w:numFmt w:val="bullet"/>
      <w:lvlText w:val="•"/>
      <w:lvlJc w:val="left"/>
      <w:pPr>
        <w:ind w:left="4296" w:hanging="540"/>
      </w:pPr>
      <w:rPr>
        <w:rFonts w:hint="default"/>
      </w:rPr>
    </w:lvl>
    <w:lvl w:ilvl="5">
      <w:start w:val="0"/>
      <w:numFmt w:val="bullet"/>
      <w:lvlText w:val="•"/>
      <w:lvlJc w:val="left"/>
      <w:pPr>
        <w:ind w:left="5120" w:hanging="540"/>
      </w:pPr>
      <w:rPr>
        <w:rFonts w:hint="default"/>
      </w:rPr>
    </w:lvl>
    <w:lvl w:ilvl="6">
      <w:start w:val="0"/>
      <w:numFmt w:val="bullet"/>
      <w:lvlText w:val="•"/>
      <w:lvlJc w:val="left"/>
      <w:pPr>
        <w:ind w:left="5944" w:hanging="540"/>
      </w:pPr>
      <w:rPr>
        <w:rFonts w:hint="default"/>
      </w:rPr>
    </w:lvl>
    <w:lvl w:ilvl="7">
      <w:start w:val="0"/>
      <w:numFmt w:val="bullet"/>
      <w:lvlText w:val="•"/>
      <w:lvlJc w:val="left"/>
      <w:pPr>
        <w:ind w:left="6768" w:hanging="540"/>
      </w:pPr>
      <w:rPr>
        <w:rFonts w:hint="default"/>
      </w:rPr>
    </w:lvl>
    <w:lvl w:ilvl="8">
      <w:start w:val="0"/>
      <w:numFmt w:val="bullet"/>
      <w:lvlText w:val="•"/>
      <w:lvlJc w:val="left"/>
      <w:pPr>
        <w:ind w:left="7592" w:hanging="540"/>
      </w:pPr>
      <w:rPr>
        <w:rFonts w:hint="default"/>
      </w:rPr>
    </w:lvl>
  </w:abstractNum>
  <w:abstractNum w:abstractNumId="27">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1"/>
      <w:numFmt w:val="decimal"/>
      <w:lvlText w:val="%2."/>
      <w:lvlJc w:val="left"/>
      <w:pPr>
        <w:ind w:left="1002" w:hanging="360"/>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915" w:hanging="360"/>
      </w:pPr>
      <w:rPr>
        <w:rFonts w:hint="default"/>
      </w:rPr>
    </w:lvl>
    <w:lvl w:ilvl="3">
      <w:start w:val="0"/>
      <w:numFmt w:val="bullet"/>
      <w:lvlText w:val="•"/>
      <w:lvlJc w:val="left"/>
      <w:pPr>
        <w:ind w:left="2831"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662" w:hanging="360"/>
      </w:pPr>
      <w:rPr>
        <w:rFonts w:hint="default"/>
      </w:rPr>
    </w:lvl>
    <w:lvl w:ilvl="6">
      <w:start w:val="0"/>
      <w:numFmt w:val="bullet"/>
      <w:lvlText w:val="•"/>
      <w:lvlJc w:val="left"/>
      <w:pPr>
        <w:ind w:left="5577" w:hanging="360"/>
      </w:pPr>
      <w:rPr>
        <w:rFonts w:hint="default"/>
      </w:rPr>
    </w:lvl>
    <w:lvl w:ilvl="7">
      <w:start w:val="0"/>
      <w:numFmt w:val="bullet"/>
      <w:lvlText w:val="•"/>
      <w:lvlJc w:val="left"/>
      <w:pPr>
        <w:ind w:left="6493" w:hanging="360"/>
      </w:pPr>
      <w:rPr>
        <w:rFonts w:hint="default"/>
      </w:rPr>
    </w:lvl>
    <w:lvl w:ilvl="8">
      <w:start w:val="0"/>
      <w:numFmt w:val="bullet"/>
      <w:lvlText w:val="•"/>
      <w:lvlJc w:val="left"/>
      <w:pPr>
        <w:ind w:left="7408" w:hanging="360"/>
      </w:pPr>
      <w:rPr>
        <w:rFonts w:hint="default"/>
      </w:rPr>
    </w:lvl>
  </w:abstractNum>
  <w:abstractNum w:abstractNumId="26">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25">
    <w:multiLevelType w:val="hybridMultilevel"/>
    <w:lvl w:ilvl="0">
      <w:start w:val="1"/>
      <w:numFmt w:val="decimal"/>
      <w:lvlText w:val="%1."/>
      <w:lvlJc w:val="left"/>
      <w:pPr>
        <w:ind w:left="1002" w:hanging="540"/>
        <w:jc w:val="left"/>
      </w:pPr>
      <w:rPr>
        <w:rFonts w:hint="default" w:ascii="Liberation Serif" w:hAnsi="Liberation Serif" w:eastAsia="Liberation Serif" w:cs="Liberation Serif"/>
        <w:spacing w:val="-30"/>
        <w:w w:val="100"/>
        <w:sz w:val="24"/>
        <w:szCs w:val="24"/>
      </w:rPr>
    </w:lvl>
    <w:lvl w:ilvl="1">
      <w:start w:val="0"/>
      <w:numFmt w:val="bullet"/>
      <w:lvlText w:val="•"/>
      <w:lvlJc w:val="left"/>
      <w:pPr>
        <w:ind w:left="1824" w:hanging="540"/>
      </w:pPr>
      <w:rPr>
        <w:rFonts w:hint="default"/>
      </w:rPr>
    </w:lvl>
    <w:lvl w:ilvl="2">
      <w:start w:val="0"/>
      <w:numFmt w:val="bullet"/>
      <w:lvlText w:val="•"/>
      <w:lvlJc w:val="left"/>
      <w:pPr>
        <w:ind w:left="2648" w:hanging="540"/>
      </w:pPr>
      <w:rPr>
        <w:rFonts w:hint="default"/>
      </w:rPr>
    </w:lvl>
    <w:lvl w:ilvl="3">
      <w:start w:val="0"/>
      <w:numFmt w:val="bullet"/>
      <w:lvlText w:val="•"/>
      <w:lvlJc w:val="left"/>
      <w:pPr>
        <w:ind w:left="3472" w:hanging="540"/>
      </w:pPr>
      <w:rPr>
        <w:rFonts w:hint="default"/>
      </w:rPr>
    </w:lvl>
    <w:lvl w:ilvl="4">
      <w:start w:val="0"/>
      <w:numFmt w:val="bullet"/>
      <w:lvlText w:val="•"/>
      <w:lvlJc w:val="left"/>
      <w:pPr>
        <w:ind w:left="4296" w:hanging="540"/>
      </w:pPr>
      <w:rPr>
        <w:rFonts w:hint="default"/>
      </w:rPr>
    </w:lvl>
    <w:lvl w:ilvl="5">
      <w:start w:val="0"/>
      <w:numFmt w:val="bullet"/>
      <w:lvlText w:val="•"/>
      <w:lvlJc w:val="left"/>
      <w:pPr>
        <w:ind w:left="5120" w:hanging="540"/>
      </w:pPr>
      <w:rPr>
        <w:rFonts w:hint="default"/>
      </w:rPr>
    </w:lvl>
    <w:lvl w:ilvl="6">
      <w:start w:val="0"/>
      <w:numFmt w:val="bullet"/>
      <w:lvlText w:val="•"/>
      <w:lvlJc w:val="left"/>
      <w:pPr>
        <w:ind w:left="5944" w:hanging="540"/>
      </w:pPr>
      <w:rPr>
        <w:rFonts w:hint="default"/>
      </w:rPr>
    </w:lvl>
    <w:lvl w:ilvl="7">
      <w:start w:val="0"/>
      <w:numFmt w:val="bullet"/>
      <w:lvlText w:val="•"/>
      <w:lvlJc w:val="left"/>
      <w:pPr>
        <w:ind w:left="6768" w:hanging="540"/>
      </w:pPr>
      <w:rPr>
        <w:rFonts w:hint="default"/>
      </w:rPr>
    </w:lvl>
    <w:lvl w:ilvl="8">
      <w:start w:val="0"/>
      <w:numFmt w:val="bullet"/>
      <w:lvlText w:val="•"/>
      <w:lvlJc w:val="left"/>
      <w:pPr>
        <w:ind w:left="7592" w:hanging="540"/>
      </w:pPr>
      <w:rPr>
        <w:rFonts w:hint="default"/>
      </w:rPr>
    </w:lvl>
  </w:abstractNum>
  <w:abstractNum w:abstractNumId="24">
    <w:multiLevelType w:val="hybridMultilevel"/>
    <w:lvl w:ilvl="0">
      <w:start w:val="1"/>
      <w:numFmt w:val="lowerLetter"/>
      <w:lvlText w:val="%1)"/>
      <w:lvlJc w:val="left"/>
      <w:pPr>
        <w:ind w:left="1002" w:hanging="540"/>
        <w:jc w:val="left"/>
      </w:pPr>
      <w:rPr>
        <w:rFonts w:hint="default" w:ascii="Liberation Serif" w:hAnsi="Liberation Serif" w:eastAsia="Liberation Serif" w:cs="Liberation Serif"/>
        <w:spacing w:val="-19"/>
        <w:w w:val="100"/>
        <w:sz w:val="24"/>
        <w:szCs w:val="24"/>
      </w:rPr>
    </w:lvl>
    <w:lvl w:ilvl="1">
      <w:start w:val="0"/>
      <w:numFmt w:val="bullet"/>
      <w:lvlText w:val="•"/>
      <w:lvlJc w:val="left"/>
      <w:pPr>
        <w:ind w:left="1824" w:hanging="540"/>
      </w:pPr>
      <w:rPr>
        <w:rFonts w:hint="default"/>
      </w:rPr>
    </w:lvl>
    <w:lvl w:ilvl="2">
      <w:start w:val="0"/>
      <w:numFmt w:val="bullet"/>
      <w:lvlText w:val="•"/>
      <w:lvlJc w:val="left"/>
      <w:pPr>
        <w:ind w:left="2648" w:hanging="540"/>
      </w:pPr>
      <w:rPr>
        <w:rFonts w:hint="default"/>
      </w:rPr>
    </w:lvl>
    <w:lvl w:ilvl="3">
      <w:start w:val="0"/>
      <w:numFmt w:val="bullet"/>
      <w:lvlText w:val="•"/>
      <w:lvlJc w:val="left"/>
      <w:pPr>
        <w:ind w:left="3472" w:hanging="540"/>
      </w:pPr>
      <w:rPr>
        <w:rFonts w:hint="default"/>
      </w:rPr>
    </w:lvl>
    <w:lvl w:ilvl="4">
      <w:start w:val="0"/>
      <w:numFmt w:val="bullet"/>
      <w:lvlText w:val="•"/>
      <w:lvlJc w:val="left"/>
      <w:pPr>
        <w:ind w:left="4296" w:hanging="540"/>
      </w:pPr>
      <w:rPr>
        <w:rFonts w:hint="default"/>
      </w:rPr>
    </w:lvl>
    <w:lvl w:ilvl="5">
      <w:start w:val="0"/>
      <w:numFmt w:val="bullet"/>
      <w:lvlText w:val="•"/>
      <w:lvlJc w:val="left"/>
      <w:pPr>
        <w:ind w:left="5120" w:hanging="540"/>
      </w:pPr>
      <w:rPr>
        <w:rFonts w:hint="default"/>
      </w:rPr>
    </w:lvl>
    <w:lvl w:ilvl="6">
      <w:start w:val="0"/>
      <w:numFmt w:val="bullet"/>
      <w:lvlText w:val="•"/>
      <w:lvlJc w:val="left"/>
      <w:pPr>
        <w:ind w:left="5944" w:hanging="540"/>
      </w:pPr>
      <w:rPr>
        <w:rFonts w:hint="default"/>
      </w:rPr>
    </w:lvl>
    <w:lvl w:ilvl="7">
      <w:start w:val="0"/>
      <w:numFmt w:val="bullet"/>
      <w:lvlText w:val="•"/>
      <w:lvlJc w:val="left"/>
      <w:pPr>
        <w:ind w:left="6768" w:hanging="540"/>
      </w:pPr>
      <w:rPr>
        <w:rFonts w:hint="default"/>
      </w:rPr>
    </w:lvl>
    <w:lvl w:ilvl="8">
      <w:start w:val="0"/>
      <w:numFmt w:val="bullet"/>
      <w:lvlText w:val="•"/>
      <w:lvlJc w:val="left"/>
      <w:pPr>
        <w:ind w:left="7592" w:hanging="540"/>
      </w:pPr>
      <w:rPr>
        <w:rFonts w:hint="default"/>
      </w:rPr>
    </w:lvl>
  </w:abstractNum>
  <w:abstractNum w:abstractNumId="23">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1"/>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22">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21">
    <w:multiLevelType w:val="hybridMultilevel"/>
    <w:lvl w:ilvl="0">
      <w:start w:val="1"/>
      <w:numFmt w:val="decimal"/>
      <w:lvlText w:val="%1)"/>
      <w:lvlJc w:val="left"/>
      <w:pPr>
        <w:ind w:left="462" w:hanging="360"/>
        <w:jc w:val="left"/>
      </w:pPr>
      <w:rPr>
        <w:rFonts w:hint="default" w:ascii="Liberation Serif" w:hAnsi="Liberation Serif" w:eastAsia="Liberation Serif" w:cs="Liberation Serif"/>
        <w:spacing w:val="-20"/>
        <w:w w:val="100"/>
        <w:sz w:val="24"/>
        <w:szCs w:val="24"/>
      </w:rPr>
    </w:lvl>
    <w:lvl w:ilvl="1">
      <w:start w:val="0"/>
      <w:numFmt w:val="bullet"/>
      <w:lvlText w:val="•"/>
      <w:lvlJc w:val="left"/>
      <w:pPr>
        <w:ind w:left="1338" w:hanging="360"/>
      </w:pPr>
      <w:rPr>
        <w:rFonts w:hint="default"/>
      </w:rPr>
    </w:lvl>
    <w:lvl w:ilvl="2">
      <w:start w:val="0"/>
      <w:numFmt w:val="bullet"/>
      <w:lvlText w:val="•"/>
      <w:lvlJc w:val="left"/>
      <w:pPr>
        <w:ind w:left="2216" w:hanging="360"/>
      </w:pPr>
      <w:rPr>
        <w:rFonts w:hint="default"/>
      </w:rPr>
    </w:lvl>
    <w:lvl w:ilvl="3">
      <w:start w:val="0"/>
      <w:numFmt w:val="bullet"/>
      <w:lvlText w:val="•"/>
      <w:lvlJc w:val="left"/>
      <w:pPr>
        <w:ind w:left="3094" w:hanging="360"/>
      </w:pPr>
      <w:rPr>
        <w:rFonts w:hint="default"/>
      </w:rPr>
    </w:lvl>
    <w:lvl w:ilvl="4">
      <w:start w:val="0"/>
      <w:numFmt w:val="bullet"/>
      <w:lvlText w:val="•"/>
      <w:lvlJc w:val="left"/>
      <w:pPr>
        <w:ind w:left="397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728" w:hanging="360"/>
      </w:pPr>
      <w:rPr>
        <w:rFonts w:hint="default"/>
      </w:rPr>
    </w:lvl>
    <w:lvl w:ilvl="7">
      <w:start w:val="0"/>
      <w:numFmt w:val="bullet"/>
      <w:lvlText w:val="•"/>
      <w:lvlJc w:val="left"/>
      <w:pPr>
        <w:ind w:left="6606" w:hanging="360"/>
      </w:pPr>
      <w:rPr>
        <w:rFonts w:hint="default"/>
      </w:rPr>
    </w:lvl>
    <w:lvl w:ilvl="8">
      <w:start w:val="0"/>
      <w:numFmt w:val="bullet"/>
      <w:lvlText w:val="•"/>
      <w:lvlJc w:val="left"/>
      <w:pPr>
        <w:ind w:left="7484" w:hanging="360"/>
      </w:pPr>
      <w:rPr>
        <w:rFonts w:hint="default"/>
      </w:rPr>
    </w:lvl>
  </w:abstractNum>
  <w:abstractNum w:abstractNumId="20">
    <w:multiLevelType w:val="hybridMultilevel"/>
    <w:lvl w:ilvl="0">
      <w:start w:val="9"/>
      <w:numFmt w:val="decimal"/>
      <w:lvlText w:val="%1."/>
      <w:lvlJc w:val="left"/>
      <w:pPr>
        <w:ind w:left="342" w:hanging="240"/>
        <w:jc w:val="left"/>
      </w:pPr>
      <w:rPr>
        <w:rFonts w:hint="default" w:ascii="Liberation Serif" w:hAnsi="Liberation Serif" w:eastAsia="Liberation Serif" w:cs="Liberation Serif"/>
        <w:b/>
        <w:bCs/>
        <w:spacing w:val="-1"/>
        <w:w w:val="100"/>
        <w:sz w:val="24"/>
        <w:szCs w:val="24"/>
      </w:rPr>
    </w:lvl>
    <w:lvl w:ilvl="1">
      <w:start w:val="1"/>
      <w:numFmt w:val="lowerRoman"/>
      <w:lvlText w:val="%2."/>
      <w:lvlJc w:val="left"/>
      <w:pPr>
        <w:ind w:left="822" w:hanging="360"/>
        <w:jc w:val="left"/>
      </w:pPr>
      <w:rPr>
        <w:rFonts w:hint="default" w:ascii="Liberation Serif" w:hAnsi="Liberation Serif" w:eastAsia="Liberation Serif" w:cs="Liberation Serif"/>
        <w:spacing w:val="-11"/>
        <w:w w:val="100"/>
        <w:sz w:val="24"/>
        <w:szCs w:val="24"/>
      </w:rPr>
    </w:lvl>
    <w:lvl w:ilvl="2">
      <w:start w:val="0"/>
      <w:numFmt w:val="bullet"/>
      <w:lvlText w:val="•"/>
      <w:lvlJc w:val="left"/>
      <w:pPr>
        <w:ind w:left="1755" w:hanging="360"/>
      </w:pPr>
      <w:rPr>
        <w:rFonts w:hint="default"/>
      </w:rPr>
    </w:lvl>
    <w:lvl w:ilvl="3">
      <w:start w:val="0"/>
      <w:numFmt w:val="bullet"/>
      <w:lvlText w:val="•"/>
      <w:lvlJc w:val="left"/>
      <w:pPr>
        <w:ind w:left="2691" w:hanging="360"/>
      </w:pPr>
      <w:rPr>
        <w:rFonts w:hint="default"/>
      </w:rPr>
    </w:lvl>
    <w:lvl w:ilvl="4">
      <w:start w:val="0"/>
      <w:numFmt w:val="bullet"/>
      <w:lvlText w:val="•"/>
      <w:lvlJc w:val="left"/>
      <w:pPr>
        <w:ind w:left="3626" w:hanging="360"/>
      </w:pPr>
      <w:rPr>
        <w:rFonts w:hint="default"/>
      </w:rPr>
    </w:lvl>
    <w:lvl w:ilvl="5">
      <w:start w:val="0"/>
      <w:numFmt w:val="bullet"/>
      <w:lvlText w:val="•"/>
      <w:lvlJc w:val="left"/>
      <w:pPr>
        <w:ind w:left="4562" w:hanging="360"/>
      </w:pPr>
      <w:rPr>
        <w:rFonts w:hint="default"/>
      </w:rPr>
    </w:lvl>
    <w:lvl w:ilvl="6">
      <w:start w:val="0"/>
      <w:numFmt w:val="bullet"/>
      <w:lvlText w:val="•"/>
      <w:lvlJc w:val="left"/>
      <w:pPr>
        <w:ind w:left="5497" w:hanging="360"/>
      </w:pPr>
      <w:rPr>
        <w:rFonts w:hint="default"/>
      </w:rPr>
    </w:lvl>
    <w:lvl w:ilvl="7">
      <w:start w:val="0"/>
      <w:numFmt w:val="bullet"/>
      <w:lvlText w:val="•"/>
      <w:lvlJc w:val="left"/>
      <w:pPr>
        <w:ind w:left="6433" w:hanging="360"/>
      </w:pPr>
      <w:rPr>
        <w:rFonts w:hint="default"/>
      </w:rPr>
    </w:lvl>
    <w:lvl w:ilvl="8">
      <w:start w:val="0"/>
      <w:numFmt w:val="bullet"/>
      <w:lvlText w:val="•"/>
      <w:lvlJc w:val="left"/>
      <w:pPr>
        <w:ind w:left="7368" w:hanging="360"/>
      </w:pPr>
      <w:rPr>
        <w:rFonts w:hint="default"/>
      </w:rPr>
    </w:lvl>
  </w:abstractNum>
  <w:abstractNum w:abstractNumId="19">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8">
    <w:multiLevelType w:val="hybridMultilevel"/>
    <w:lvl w:ilvl="0">
      <w:start w:val="1"/>
      <w:numFmt w:val="lowerRoman"/>
      <w:lvlText w:val="%1."/>
      <w:lvlJc w:val="left"/>
      <w:pPr>
        <w:ind w:left="912" w:hanging="450"/>
        <w:jc w:val="left"/>
      </w:pPr>
      <w:rPr>
        <w:rFonts w:hint="default" w:ascii="Liberation Serif" w:hAnsi="Liberation Serif" w:eastAsia="Liberation Serif" w:cs="Liberation Serif"/>
        <w:spacing w:val="-19"/>
        <w:w w:val="100"/>
        <w:sz w:val="24"/>
        <w:szCs w:val="24"/>
      </w:rPr>
    </w:lvl>
    <w:lvl w:ilvl="1">
      <w:start w:val="0"/>
      <w:numFmt w:val="bullet"/>
      <w:lvlText w:val="•"/>
      <w:lvlJc w:val="left"/>
      <w:pPr>
        <w:ind w:left="1752" w:hanging="450"/>
      </w:pPr>
      <w:rPr>
        <w:rFonts w:hint="default"/>
      </w:rPr>
    </w:lvl>
    <w:lvl w:ilvl="2">
      <w:start w:val="0"/>
      <w:numFmt w:val="bullet"/>
      <w:lvlText w:val="•"/>
      <w:lvlJc w:val="left"/>
      <w:pPr>
        <w:ind w:left="2584" w:hanging="450"/>
      </w:pPr>
      <w:rPr>
        <w:rFonts w:hint="default"/>
      </w:rPr>
    </w:lvl>
    <w:lvl w:ilvl="3">
      <w:start w:val="0"/>
      <w:numFmt w:val="bullet"/>
      <w:lvlText w:val="•"/>
      <w:lvlJc w:val="left"/>
      <w:pPr>
        <w:ind w:left="3416" w:hanging="450"/>
      </w:pPr>
      <w:rPr>
        <w:rFonts w:hint="default"/>
      </w:rPr>
    </w:lvl>
    <w:lvl w:ilvl="4">
      <w:start w:val="0"/>
      <w:numFmt w:val="bullet"/>
      <w:lvlText w:val="•"/>
      <w:lvlJc w:val="left"/>
      <w:pPr>
        <w:ind w:left="4248" w:hanging="450"/>
      </w:pPr>
      <w:rPr>
        <w:rFonts w:hint="default"/>
      </w:rPr>
    </w:lvl>
    <w:lvl w:ilvl="5">
      <w:start w:val="0"/>
      <w:numFmt w:val="bullet"/>
      <w:lvlText w:val="•"/>
      <w:lvlJc w:val="left"/>
      <w:pPr>
        <w:ind w:left="5080" w:hanging="450"/>
      </w:pPr>
      <w:rPr>
        <w:rFonts w:hint="default"/>
      </w:rPr>
    </w:lvl>
    <w:lvl w:ilvl="6">
      <w:start w:val="0"/>
      <w:numFmt w:val="bullet"/>
      <w:lvlText w:val="•"/>
      <w:lvlJc w:val="left"/>
      <w:pPr>
        <w:ind w:left="5912" w:hanging="450"/>
      </w:pPr>
      <w:rPr>
        <w:rFonts w:hint="default"/>
      </w:rPr>
    </w:lvl>
    <w:lvl w:ilvl="7">
      <w:start w:val="0"/>
      <w:numFmt w:val="bullet"/>
      <w:lvlText w:val="•"/>
      <w:lvlJc w:val="left"/>
      <w:pPr>
        <w:ind w:left="6744" w:hanging="450"/>
      </w:pPr>
      <w:rPr>
        <w:rFonts w:hint="default"/>
      </w:rPr>
    </w:lvl>
    <w:lvl w:ilvl="8">
      <w:start w:val="0"/>
      <w:numFmt w:val="bullet"/>
      <w:lvlText w:val="•"/>
      <w:lvlJc w:val="left"/>
      <w:pPr>
        <w:ind w:left="7576" w:hanging="450"/>
      </w:pPr>
      <w:rPr>
        <w:rFonts w:hint="default"/>
      </w:rPr>
    </w:lvl>
  </w:abstractNum>
  <w:abstractNum w:abstractNumId="17">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1"/>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6">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19"/>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5">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1"/>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4">
    <w:multiLevelType w:val="hybridMultilevel"/>
    <w:lvl w:ilvl="0">
      <w:start w:val="1"/>
      <w:numFmt w:val="lowerRoman"/>
      <w:lvlText w:val="%1."/>
      <w:lvlJc w:val="left"/>
      <w:pPr>
        <w:ind w:left="1062" w:hanging="540"/>
        <w:jc w:val="left"/>
      </w:pPr>
      <w:rPr>
        <w:rFonts w:hint="default" w:ascii="Liberation Serif" w:hAnsi="Liberation Serif" w:eastAsia="Liberation Serif" w:cs="Liberation Serif"/>
        <w:spacing w:val="-19"/>
        <w:w w:val="100"/>
        <w:sz w:val="24"/>
        <w:szCs w:val="24"/>
      </w:rPr>
    </w:lvl>
    <w:lvl w:ilvl="1">
      <w:start w:val="0"/>
      <w:numFmt w:val="bullet"/>
      <w:lvlText w:val="•"/>
      <w:lvlJc w:val="left"/>
      <w:pPr>
        <w:ind w:left="1878" w:hanging="540"/>
      </w:pPr>
      <w:rPr>
        <w:rFonts w:hint="default"/>
      </w:rPr>
    </w:lvl>
    <w:lvl w:ilvl="2">
      <w:start w:val="0"/>
      <w:numFmt w:val="bullet"/>
      <w:lvlText w:val="•"/>
      <w:lvlJc w:val="left"/>
      <w:pPr>
        <w:ind w:left="2696" w:hanging="540"/>
      </w:pPr>
      <w:rPr>
        <w:rFonts w:hint="default"/>
      </w:rPr>
    </w:lvl>
    <w:lvl w:ilvl="3">
      <w:start w:val="0"/>
      <w:numFmt w:val="bullet"/>
      <w:lvlText w:val="•"/>
      <w:lvlJc w:val="left"/>
      <w:pPr>
        <w:ind w:left="3514" w:hanging="540"/>
      </w:pPr>
      <w:rPr>
        <w:rFonts w:hint="default"/>
      </w:rPr>
    </w:lvl>
    <w:lvl w:ilvl="4">
      <w:start w:val="0"/>
      <w:numFmt w:val="bullet"/>
      <w:lvlText w:val="•"/>
      <w:lvlJc w:val="left"/>
      <w:pPr>
        <w:ind w:left="4332" w:hanging="540"/>
      </w:pPr>
      <w:rPr>
        <w:rFonts w:hint="default"/>
      </w:rPr>
    </w:lvl>
    <w:lvl w:ilvl="5">
      <w:start w:val="0"/>
      <w:numFmt w:val="bullet"/>
      <w:lvlText w:val="•"/>
      <w:lvlJc w:val="left"/>
      <w:pPr>
        <w:ind w:left="5150" w:hanging="540"/>
      </w:pPr>
      <w:rPr>
        <w:rFonts w:hint="default"/>
      </w:rPr>
    </w:lvl>
    <w:lvl w:ilvl="6">
      <w:start w:val="0"/>
      <w:numFmt w:val="bullet"/>
      <w:lvlText w:val="•"/>
      <w:lvlJc w:val="left"/>
      <w:pPr>
        <w:ind w:left="5968" w:hanging="540"/>
      </w:pPr>
      <w:rPr>
        <w:rFonts w:hint="default"/>
      </w:rPr>
    </w:lvl>
    <w:lvl w:ilvl="7">
      <w:start w:val="0"/>
      <w:numFmt w:val="bullet"/>
      <w:lvlText w:val="•"/>
      <w:lvlJc w:val="left"/>
      <w:pPr>
        <w:ind w:left="6786" w:hanging="540"/>
      </w:pPr>
      <w:rPr>
        <w:rFonts w:hint="default"/>
      </w:rPr>
    </w:lvl>
    <w:lvl w:ilvl="8">
      <w:start w:val="0"/>
      <w:numFmt w:val="bullet"/>
      <w:lvlText w:val="•"/>
      <w:lvlJc w:val="left"/>
      <w:pPr>
        <w:ind w:left="7604" w:hanging="540"/>
      </w:pPr>
      <w:rPr>
        <w:rFonts w:hint="default"/>
      </w:rPr>
    </w:lvl>
  </w:abstractNum>
  <w:abstractNum w:abstractNumId="13">
    <w:multiLevelType w:val="hybridMultilevel"/>
    <w:lvl w:ilvl="0">
      <w:start w:val="1"/>
      <w:numFmt w:val="lowerLetter"/>
      <w:lvlText w:val="%1)"/>
      <w:lvlJc w:val="left"/>
      <w:pPr>
        <w:ind w:left="822" w:hanging="360"/>
        <w:jc w:val="left"/>
      </w:pPr>
      <w:rPr>
        <w:rFonts w:hint="default" w:ascii="Liberation Serif" w:hAnsi="Liberation Serif" w:eastAsia="Liberation Serif" w:cs="Liberation Serif"/>
        <w:spacing w:val="-6"/>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2">
    <w:multiLevelType w:val="hybridMultilevel"/>
    <w:lvl w:ilvl="0">
      <w:start w:val="1"/>
      <w:numFmt w:val="lowerRoman"/>
      <w:lvlText w:val="%1."/>
      <w:lvlJc w:val="left"/>
      <w:pPr>
        <w:ind w:left="822" w:hanging="360"/>
        <w:jc w:val="left"/>
      </w:pPr>
      <w:rPr>
        <w:rFonts w:hint="default" w:ascii="Liberation Serif" w:hAnsi="Liberation Serif" w:eastAsia="Liberation Serif" w:cs="Liberation Serif"/>
        <w:spacing w:val="-14"/>
        <w:w w:val="100"/>
        <w:sz w:val="24"/>
        <w:szCs w:val="24"/>
      </w:rPr>
    </w:lvl>
    <w:lvl w:ilvl="1">
      <w:start w:val="0"/>
      <w:numFmt w:val="bullet"/>
      <w:lvlText w:val="•"/>
      <w:lvlJc w:val="left"/>
      <w:pPr>
        <w:ind w:left="166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18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14" w:hanging="360"/>
      </w:pPr>
      <w:rPr>
        <w:rFonts w:hint="default"/>
      </w:rPr>
    </w:lvl>
    <w:lvl w:ilvl="8">
      <w:start w:val="0"/>
      <w:numFmt w:val="bullet"/>
      <w:lvlText w:val="•"/>
      <w:lvlJc w:val="left"/>
      <w:pPr>
        <w:ind w:left="7556" w:hanging="360"/>
      </w:pPr>
      <w:rPr>
        <w:rFonts w:hint="default"/>
      </w:rPr>
    </w:lvl>
  </w:abstractNum>
  <w:abstractNum w:abstractNumId="11">
    <w:multiLevelType w:val="hybridMultilevel"/>
    <w:lvl w:ilvl="0">
      <w:start w:val="1"/>
      <w:numFmt w:val="lowerRoman"/>
      <w:lvlText w:val="%1."/>
      <w:lvlJc w:val="left"/>
      <w:pPr>
        <w:ind w:left="643" w:hanging="182"/>
        <w:jc w:val="left"/>
      </w:pPr>
      <w:rPr>
        <w:rFonts w:hint="default" w:ascii="Liberation Serif" w:hAnsi="Liberation Serif" w:eastAsia="Liberation Serif" w:cs="Liberation Serif"/>
        <w:spacing w:val="-1"/>
        <w:w w:val="100"/>
        <w:sz w:val="24"/>
        <w:szCs w:val="24"/>
      </w:rPr>
    </w:lvl>
    <w:lvl w:ilvl="1">
      <w:start w:val="1"/>
      <w:numFmt w:val="lowerLetter"/>
      <w:lvlText w:val="%2)"/>
      <w:lvlJc w:val="left"/>
      <w:pPr>
        <w:ind w:left="1063" w:hanging="242"/>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968" w:hanging="242"/>
      </w:pPr>
      <w:rPr>
        <w:rFonts w:hint="default"/>
      </w:rPr>
    </w:lvl>
    <w:lvl w:ilvl="3">
      <w:start w:val="0"/>
      <w:numFmt w:val="bullet"/>
      <w:lvlText w:val="•"/>
      <w:lvlJc w:val="left"/>
      <w:pPr>
        <w:ind w:left="2877" w:hanging="242"/>
      </w:pPr>
      <w:rPr>
        <w:rFonts w:hint="default"/>
      </w:rPr>
    </w:lvl>
    <w:lvl w:ilvl="4">
      <w:start w:val="0"/>
      <w:numFmt w:val="bullet"/>
      <w:lvlText w:val="•"/>
      <w:lvlJc w:val="left"/>
      <w:pPr>
        <w:ind w:left="3786" w:hanging="242"/>
      </w:pPr>
      <w:rPr>
        <w:rFonts w:hint="default"/>
      </w:rPr>
    </w:lvl>
    <w:lvl w:ilvl="5">
      <w:start w:val="0"/>
      <w:numFmt w:val="bullet"/>
      <w:lvlText w:val="•"/>
      <w:lvlJc w:val="left"/>
      <w:pPr>
        <w:ind w:left="4695" w:hanging="242"/>
      </w:pPr>
      <w:rPr>
        <w:rFonts w:hint="default"/>
      </w:rPr>
    </w:lvl>
    <w:lvl w:ilvl="6">
      <w:start w:val="0"/>
      <w:numFmt w:val="bullet"/>
      <w:lvlText w:val="•"/>
      <w:lvlJc w:val="left"/>
      <w:pPr>
        <w:ind w:left="5604" w:hanging="242"/>
      </w:pPr>
      <w:rPr>
        <w:rFonts w:hint="default"/>
      </w:rPr>
    </w:lvl>
    <w:lvl w:ilvl="7">
      <w:start w:val="0"/>
      <w:numFmt w:val="bullet"/>
      <w:lvlText w:val="•"/>
      <w:lvlJc w:val="left"/>
      <w:pPr>
        <w:ind w:left="6513" w:hanging="242"/>
      </w:pPr>
      <w:rPr>
        <w:rFonts w:hint="default"/>
      </w:rPr>
    </w:lvl>
    <w:lvl w:ilvl="8">
      <w:start w:val="0"/>
      <w:numFmt w:val="bullet"/>
      <w:lvlText w:val="•"/>
      <w:lvlJc w:val="left"/>
      <w:pPr>
        <w:ind w:left="7422" w:hanging="242"/>
      </w:pPr>
      <w:rPr>
        <w:rFonts w:hint="default"/>
      </w:rPr>
    </w:lvl>
  </w:abstractNum>
  <w:abstractNum w:abstractNumId="10">
    <w:multiLevelType w:val="hybridMultilevel"/>
    <w:lvl w:ilvl="0">
      <w:start w:val="1"/>
      <w:numFmt w:val="lowerRoman"/>
      <w:lvlText w:val="%1."/>
      <w:lvlJc w:val="left"/>
      <w:pPr>
        <w:ind w:left="709" w:hanging="248"/>
        <w:jc w:val="left"/>
      </w:pPr>
      <w:rPr>
        <w:rFonts w:hint="default" w:ascii="Liberation Serif" w:hAnsi="Liberation Serif" w:eastAsia="Liberation Serif" w:cs="Liberation Serif"/>
        <w:spacing w:val="-1"/>
        <w:w w:val="100"/>
        <w:sz w:val="24"/>
        <w:szCs w:val="24"/>
      </w:rPr>
    </w:lvl>
    <w:lvl w:ilvl="1">
      <w:start w:val="1"/>
      <w:numFmt w:val="lowerLetter"/>
      <w:lvlText w:val="%2)"/>
      <w:lvlJc w:val="left"/>
      <w:pPr>
        <w:ind w:left="1069" w:hanging="248"/>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968" w:hanging="248"/>
      </w:pPr>
      <w:rPr>
        <w:rFonts w:hint="default"/>
      </w:rPr>
    </w:lvl>
    <w:lvl w:ilvl="3">
      <w:start w:val="0"/>
      <w:numFmt w:val="bullet"/>
      <w:lvlText w:val="•"/>
      <w:lvlJc w:val="left"/>
      <w:pPr>
        <w:ind w:left="2877" w:hanging="248"/>
      </w:pPr>
      <w:rPr>
        <w:rFonts w:hint="default"/>
      </w:rPr>
    </w:lvl>
    <w:lvl w:ilvl="4">
      <w:start w:val="0"/>
      <w:numFmt w:val="bullet"/>
      <w:lvlText w:val="•"/>
      <w:lvlJc w:val="left"/>
      <w:pPr>
        <w:ind w:left="3786" w:hanging="248"/>
      </w:pPr>
      <w:rPr>
        <w:rFonts w:hint="default"/>
      </w:rPr>
    </w:lvl>
    <w:lvl w:ilvl="5">
      <w:start w:val="0"/>
      <w:numFmt w:val="bullet"/>
      <w:lvlText w:val="•"/>
      <w:lvlJc w:val="left"/>
      <w:pPr>
        <w:ind w:left="4695" w:hanging="248"/>
      </w:pPr>
      <w:rPr>
        <w:rFonts w:hint="default"/>
      </w:rPr>
    </w:lvl>
    <w:lvl w:ilvl="6">
      <w:start w:val="0"/>
      <w:numFmt w:val="bullet"/>
      <w:lvlText w:val="•"/>
      <w:lvlJc w:val="left"/>
      <w:pPr>
        <w:ind w:left="5604" w:hanging="248"/>
      </w:pPr>
      <w:rPr>
        <w:rFonts w:hint="default"/>
      </w:rPr>
    </w:lvl>
    <w:lvl w:ilvl="7">
      <w:start w:val="0"/>
      <w:numFmt w:val="bullet"/>
      <w:lvlText w:val="•"/>
      <w:lvlJc w:val="left"/>
      <w:pPr>
        <w:ind w:left="6513" w:hanging="248"/>
      </w:pPr>
      <w:rPr>
        <w:rFonts w:hint="default"/>
      </w:rPr>
    </w:lvl>
    <w:lvl w:ilvl="8">
      <w:start w:val="0"/>
      <w:numFmt w:val="bullet"/>
      <w:lvlText w:val="•"/>
      <w:lvlJc w:val="left"/>
      <w:pPr>
        <w:ind w:left="7422" w:hanging="248"/>
      </w:pPr>
      <w:rPr>
        <w:rFonts w:hint="default"/>
      </w:rPr>
    </w:lvl>
  </w:abstractNum>
  <w:abstractNum w:abstractNumId="9">
    <w:multiLevelType w:val="hybridMultilevel"/>
    <w:lvl w:ilvl="0">
      <w:start w:val="1"/>
      <w:numFmt w:val="lowerRoman"/>
      <w:lvlText w:val="%1."/>
      <w:lvlJc w:val="left"/>
      <w:pPr>
        <w:ind w:left="763" w:hanging="302"/>
        <w:jc w:val="left"/>
      </w:pPr>
      <w:rPr>
        <w:rFonts w:hint="default" w:ascii="Liberation Serif" w:hAnsi="Liberation Serif" w:eastAsia="Liberation Serif" w:cs="Liberation Serif"/>
        <w:spacing w:val="-14"/>
        <w:w w:val="100"/>
        <w:sz w:val="24"/>
        <w:szCs w:val="24"/>
      </w:rPr>
    </w:lvl>
    <w:lvl w:ilvl="1">
      <w:start w:val="1"/>
      <w:numFmt w:val="lowerLetter"/>
      <w:lvlText w:val="%2)"/>
      <w:lvlJc w:val="left"/>
      <w:pPr>
        <w:ind w:left="1069" w:hanging="248"/>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120" w:hanging="248"/>
      </w:pPr>
      <w:rPr>
        <w:rFonts w:hint="default"/>
      </w:rPr>
    </w:lvl>
    <w:lvl w:ilvl="3">
      <w:start w:val="0"/>
      <w:numFmt w:val="bullet"/>
      <w:lvlText w:val="•"/>
      <w:lvlJc w:val="left"/>
      <w:pPr>
        <w:ind w:left="2135" w:hanging="248"/>
      </w:pPr>
      <w:rPr>
        <w:rFonts w:hint="default"/>
      </w:rPr>
    </w:lvl>
    <w:lvl w:ilvl="4">
      <w:start w:val="0"/>
      <w:numFmt w:val="bullet"/>
      <w:lvlText w:val="•"/>
      <w:lvlJc w:val="left"/>
      <w:pPr>
        <w:ind w:left="3150" w:hanging="248"/>
      </w:pPr>
      <w:rPr>
        <w:rFonts w:hint="default"/>
      </w:rPr>
    </w:lvl>
    <w:lvl w:ilvl="5">
      <w:start w:val="0"/>
      <w:numFmt w:val="bullet"/>
      <w:lvlText w:val="•"/>
      <w:lvlJc w:val="left"/>
      <w:pPr>
        <w:ind w:left="4165" w:hanging="248"/>
      </w:pPr>
      <w:rPr>
        <w:rFonts w:hint="default"/>
      </w:rPr>
    </w:lvl>
    <w:lvl w:ilvl="6">
      <w:start w:val="0"/>
      <w:numFmt w:val="bullet"/>
      <w:lvlText w:val="•"/>
      <w:lvlJc w:val="left"/>
      <w:pPr>
        <w:ind w:left="5180" w:hanging="248"/>
      </w:pPr>
      <w:rPr>
        <w:rFonts w:hint="default"/>
      </w:rPr>
    </w:lvl>
    <w:lvl w:ilvl="7">
      <w:start w:val="0"/>
      <w:numFmt w:val="bullet"/>
      <w:lvlText w:val="•"/>
      <w:lvlJc w:val="left"/>
      <w:pPr>
        <w:ind w:left="6195" w:hanging="248"/>
      </w:pPr>
      <w:rPr>
        <w:rFonts w:hint="default"/>
      </w:rPr>
    </w:lvl>
    <w:lvl w:ilvl="8">
      <w:start w:val="0"/>
      <w:numFmt w:val="bullet"/>
      <w:lvlText w:val="•"/>
      <w:lvlJc w:val="left"/>
      <w:pPr>
        <w:ind w:left="7210" w:hanging="248"/>
      </w:pPr>
      <w:rPr>
        <w:rFonts w:hint="default"/>
      </w:rPr>
    </w:lvl>
  </w:abstractNum>
  <w:abstractNum w:abstractNumId="8">
    <w:multiLevelType w:val="hybridMultilevel"/>
    <w:lvl w:ilvl="0">
      <w:start w:val="1"/>
      <w:numFmt w:val="lowerRoman"/>
      <w:lvlText w:val="%1)"/>
      <w:lvlJc w:val="left"/>
      <w:pPr>
        <w:ind w:left="402" w:hanging="202"/>
        <w:jc w:val="right"/>
      </w:pPr>
      <w:rPr>
        <w:rFonts w:hint="default" w:ascii="Liberation Serif" w:hAnsi="Liberation Serif" w:eastAsia="Liberation Serif" w:cs="Liberation Serif"/>
        <w:spacing w:val="-1"/>
        <w:w w:val="100"/>
        <w:sz w:val="24"/>
        <w:szCs w:val="24"/>
      </w:rPr>
    </w:lvl>
    <w:lvl w:ilvl="1">
      <w:start w:val="0"/>
      <w:numFmt w:val="bullet"/>
      <w:lvlText w:val="•"/>
      <w:lvlJc w:val="left"/>
      <w:pPr>
        <w:ind w:left="1212" w:hanging="202"/>
      </w:pPr>
      <w:rPr>
        <w:rFonts w:hint="default"/>
      </w:rPr>
    </w:lvl>
    <w:lvl w:ilvl="2">
      <w:start w:val="0"/>
      <w:numFmt w:val="bullet"/>
      <w:lvlText w:val="•"/>
      <w:lvlJc w:val="left"/>
      <w:pPr>
        <w:ind w:left="2024" w:hanging="202"/>
      </w:pPr>
      <w:rPr>
        <w:rFonts w:hint="default"/>
      </w:rPr>
    </w:lvl>
    <w:lvl w:ilvl="3">
      <w:start w:val="0"/>
      <w:numFmt w:val="bullet"/>
      <w:lvlText w:val="•"/>
      <w:lvlJc w:val="left"/>
      <w:pPr>
        <w:ind w:left="2836" w:hanging="202"/>
      </w:pPr>
      <w:rPr>
        <w:rFonts w:hint="default"/>
      </w:rPr>
    </w:lvl>
    <w:lvl w:ilvl="4">
      <w:start w:val="0"/>
      <w:numFmt w:val="bullet"/>
      <w:lvlText w:val="•"/>
      <w:lvlJc w:val="left"/>
      <w:pPr>
        <w:ind w:left="3648" w:hanging="202"/>
      </w:pPr>
      <w:rPr>
        <w:rFonts w:hint="default"/>
      </w:rPr>
    </w:lvl>
    <w:lvl w:ilvl="5">
      <w:start w:val="0"/>
      <w:numFmt w:val="bullet"/>
      <w:lvlText w:val="•"/>
      <w:lvlJc w:val="left"/>
      <w:pPr>
        <w:ind w:left="4460" w:hanging="202"/>
      </w:pPr>
      <w:rPr>
        <w:rFonts w:hint="default"/>
      </w:rPr>
    </w:lvl>
    <w:lvl w:ilvl="6">
      <w:start w:val="0"/>
      <w:numFmt w:val="bullet"/>
      <w:lvlText w:val="•"/>
      <w:lvlJc w:val="left"/>
      <w:pPr>
        <w:ind w:left="5272" w:hanging="202"/>
      </w:pPr>
      <w:rPr>
        <w:rFonts w:hint="default"/>
      </w:rPr>
    </w:lvl>
    <w:lvl w:ilvl="7">
      <w:start w:val="0"/>
      <w:numFmt w:val="bullet"/>
      <w:lvlText w:val="•"/>
      <w:lvlJc w:val="left"/>
      <w:pPr>
        <w:ind w:left="6084" w:hanging="202"/>
      </w:pPr>
      <w:rPr>
        <w:rFonts w:hint="default"/>
      </w:rPr>
    </w:lvl>
    <w:lvl w:ilvl="8">
      <w:start w:val="0"/>
      <w:numFmt w:val="bullet"/>
      <w:lvlText w:val="•"/>
      <w:lvlJc w:val="left"/>
      <w:pPr>
        <w:ind w:left="6896" w:hanging="202"/>
      </w:pPr>
      <w:rPr>
        <w:rFonts w:hint="default"/>
      </w:rPr>
    </w:lvl>
  </w:abstractNum>
  <w:abstractNum w:abstractNumId="7">
    <w:multiLevelType w:val="hybridMultilevel"/>
    <w:lvl w:ilvl="0">
      <w:start w:val="1"/>
      <w:numFmt w:val="lowerRoman"/>
      <w:lvlText w:val="%1."/>
      <w:lvlJc w:val="left"/>
      <w:pPr>
        <w:ind w:left="703" w:hanging="302"/>
        <w:jc w:val="left"/>
      </w:pPr>
      <w:rPr>
        <w:rFonts w:hint="default" w:ascii="Liberation Serif" w:hAnsi="Liberation Serif" w:eastAsia="Liberation Serif" w:cs="Liberation Serif"/>
        <w:spacing w:val="-14"/>
        <w:w w:val="100"/>
        <w:sz w:val="24"/>
        <w:szCs w:val="24"/>
      </w:rPr>
    </w:lvl>
    <w:lvl w:ilvl="1">
      <w:start w:val="1"/>
      <w:numFmt w:val="lowerRoman"/>
      <w:lvlText w:val="%2)"/>
      <w:lvlJc w:val="left"/>
      <w:pPr>
        <w:ind w:left="1062" w:hanging="208"/>
        <w:jc w:val="left"/>
      </w:pPr>
      <w:rPr>
        <w:rFonts w:hint="default" w:ascii="Liberation Serif" w:hAnsi="Liberation Serif" w:eastAsia="Liberation Serif" w:cs="Liberation Serif"/>
        <w:spacing w:val="-1"/>
        <w:w w:val="100"/>
        <w:sz w:val="24"/>
        <w:szCs w:val="24"/>
      </w:rPr>
    </w:lvl>
    <w:lvl w:ilvl="2">
      <w:start w:val="0"/>
      <w:numFmt w:val="bullet"/>
      <w:lvlText w:val="•"/>
      <w:lvlJc w:val="left"/>
      <w:pPr>
        <w:ind w:left="1968" w:hanging="208"/>
      </w:pPr>
      <w:rPr>
        <w:rFonts w:hint="default"/>
      </w:rPr>
    </w:lvl>
    <w:lvl w:ilvl="3">
      <w:start w:val="0"/>
      <w:numFmt w:val="bullet"/>
      <w:lvlText w:val="•"/>
      <w:lvlJc w:val="left"/>
      <w:pPr>
        <w:ind w:left="2877" w:hanging="208"/>
      </w:pPr>
      <w:rPr>
        <w:rFonts w:hint="default"/>
      </w:rPr>
    </w:lvl>
    <w:lvl w:ilvl="4">
      <w:start w:val="0"/>
      <w:numFmt w:val="bullet"/>
      <w:lvlText w:val="•"/>
      <w:lvlJc w:val="left"/>
      <w:pPr>
        <w:ind w:left="3786" w:hanging="208"/>
      </w:pPr>
      <w:rPr>
        <w:rFonts w:hint="default"/>
      </w:rPr>
    </w:lvl>
    <w:lvl w:ilvl="5">
      <w:start w:val="0"/>
      <w:numFmt w:val="bullet"/>
      <w:lvlText w:val="•"/>
      <w:lvlJc w:val="left"/>
      <w:pPr>
        <w:ind w:left="4695" w:hanging="208"/>
      </w:pPr>
      <w:rPr>
        <w:rFonts w:hint="default"/>
      </w:rPr>
    </w:lvl>
    <w:lvl w:ilvl="6">
      <w:start w:val="0"/>
      <w:numFmt w:val="bullet"/>
      <w:lvlText w:val="•"/>
      <w:lvlJc w:val="left"/>
      <w:pPr>
        <w:ind w:left="5604" w:hanging="208"/>
      </w:pPr>
      <w:rPr>
        <w:rFonts w:hint="default"/>
      </w:rPr>
    </w:lvl>
    <w:lvl w:ilvl="7">
      <w:start w:val="0"/>
      <w:numFmt w:val="bullet"/>
      <w:lvlText w:val="•"/>
      <w:lvlJc w:val="left"/>
      <w:pPr>
        <w:ind w:left="6513" w:hanging="208"/>
      </w:pPr>
      <w:rPr>
        <w:rFonts w:hint="default"/>
      </w:rPr>
    </w:lvl>
    <w:lvl w:ilvl="8">
      <w:start w:val="0"/>
      <w:numFmt w:val="bullet"/>
      <w:lvlText w:val="•"/>
      <w:lvlJc w:val="left"/>
      <w:pPr>
        <w:ind w:left="7422" w:hanging="208"/>
      </w:pPr>
      <w:rPr>
        <w:rFonts w:hint="default"/>
      </w:rPr>
    </w:lvl>
  </w:abstractNum>
  <w:abstractNum w:abstractNumId="6">
    <w:multiLevelType w:val="hybridMultilevel"/>
    <w:lvl w:ilvl="0">
      <w:start w:val="1"/>
      <w:numFmt w:val="lowerLetter"/>
      <w:lvlText w:val="%1)"/>
      <w:lvlJc w:val="left"/>
      <w:pPr>
        <w:ind w:left="462" w:hanging="416"/>
        <w:jc w:val="left"/>
      </w:pPr>
      <w:rPr>
        <w:rFonts w:hint="default" w:ascii="Liberation Serif" w:hAnsi="Liberation Serif" w:eastAsia="Liberation Serif" w:cs="Liberation Serif"/>
        <w:spacing w:val="-2"/>
        <w:w w:val="100"/>
        <w:sz w:val="24"/>
        <w:szCs w:val="24"/>
      </w:rPr>
    </w:lvl>
    <w:lvl w:ilvl="1">
      <w:start w:val="0"/>
      <w:numFmt w:val="bullet"/>
      <w:lvlText w:val="•"/>
      <w:lvlJc w:val="left"/>
      <w:pPr>
        <w:ind w:left="1338" w:hanging="416"/>
      </w:pPr>
      <w:rPr>
        <w:rFonts w:hint="default"/>
      </w:rPr>
    </w:lvl>
    <w:lvl w:ilvl="2">
      <w:start w:val="0"/>
      <w:numFmt w:val="bullet"/>
      <w:lvlText w:val="•"/>
      <w:lvlJc w:val="left"/>
      <w:pPr>
        <w:ind w:left="2216" w:hanging="416"/>
      </w:pPr>
      <w:rPr>
        <w:rFonts w:hint="default"/>
      </w:rPr>
    </w:lvl>
    <w:lvl w:ilvl="3">
      <w:start w:val="0"/>
      <w:numFmt w:val="bullet"/>
      <w:lvlText w:val="•"/>
      <w:lvlJc w:val="left"/>
      <w:pPr>
        <w:ind w:left="3094" w:hanging="416"/>
      </w:pPr>
      <w:rPr>
        <w:rFonts w:hint="default"/>
      </w:rPr>
    </w:lvl>
    <w:lvl w:ilvl="4">
      <w:start w:val="0"/>
      <w:numFmt w:val="bullet"/>
      <w:lvlText w:val="•"/>
      <w:lvlJc w:val="left"/>
      <w:pPr>
        <w:ind w:left="3972" w:hanging="416"/>
      </w:pPr>
      <w:rPr>
        <w:rFonts w:hint="default"/>
      </w:rPr>
    </w:lvl>
    <w:lvl w:ilvl="5">
      <w:start w:val="0"/>
      <w:numFmt w:val="bullet"/>
      <w:lvlText w:val="•"/>
      <w:lvlJc w:val="left"/>
      <w:pPr>
        <w:ind w:left="4850" w:hanging="416"/>
      </w:pPr>
      <w:rPr>
        <w:rFonts w:hint="default"/>
      </w:rPr>
    </w:lvl>
    <w:lvl w:ilvl="6">
      <w:start w:val="0"/>
      <w:numFmt w:val="bullet"/>
      <w:lvlText w:val="•"/>
      <w:lvlJc w:val="left"/>
      <w:pPr>
        <w:ind w:left="5728" w:hanging="416"/>
      </w:pPr>
      <w:rPr>
        <w:rFonts w:hint="default"/>
      </w:rPr>
    </w:lvl>
    <w:lvl w:ilvl="7">
      <w:start w:val="0"/>
      <w:numFmt w:val="bullet"/>
      <w:lvlText w:val="•"/>
      <w:lvlJc w:val="left"/>
      <w:pPr>
        <w:ind w:left="6606" w:hanging="416"/>
      </w:pPr>
      <w:rPr>
        <w:rFonts w:hint="default"/>
      </w:rPr>
    </w:lvl>
    <w:lvl w:ilvl="8">
      <w:start w:val="0"/>
      <w:numFmt w:val="bullet"/>
      <w:lvlText w:val="•"/>
      <w:lvlJc w:val="left"/>
      <w:pPr>
        <w:ind w:left="7484" w:hanging="416"/>
      </w:pPr>
      <w:rPr>
        <w:rFonts w:hint="default"/>
      </w:rPr>
    </w:lvl>
  </w:abstractNum>
  <w:abstractNum w:abstractNumId="5">
    <w:multiLevelType w:val="hybridMultilevel"/>
    <w:lvl w:ilvl="0">
      <w:start w:val="1"/>
      <w:numFmt w:val="lowerLetter"/>
      <w:lvlText w:val="%1)"/>
      <w:lvlJc w:val="left"/>
      <w:pPr>
        <w:ind w:left="462" w:hanging="360"/>
        <w:jc w:val="left"/>
      </w:pPr>
      <w:rPr>
        <w:rFonts w:hint="default" w:ascii="Liberation Serif" w:hAnsi="Liberation Serif" w:eastAsia="Liberation Serif" w:cs="Liberation Serif"/>
        <w:spacing w:val="-17"/>
        <w:w w:val="100"/>
        <w:sz w:val="24"/>
        <w:szCs w:val="24"/>
      </w:rPr>
    </w:lvl>
    <w:lvl w:ilvl="1">
      <w:start w:val="0"/>
      <w:numFmt w:val="bullet"/>
      <w:lvlText w:val="•"/>
      <w:lvlJc w:val="left"/>
      <w:pPr>
        <w:ind w:left="1338" w:hanging="360"/>
      </w:pPr>
      <w:rPr>
        <w:rFonts w:hint="default"/>
      </w:rPr>
    </w:lvl>
    <w:lvl w:ilvl="2">
      <w:start w:val="0"/>
      <w:numFmt w:val="bullet"/>
      <w:lvlText w:val="•"/>
      <w:lvlJc w:val="left"/>
      <w:pPr>
        <w:ind w:left="2216" w:hanging="360"/>
      </w:pPr>
      <w:rPr>
        <w:rFonts w:hint="default"/>
      </w:rPr>
    </w:lvl>
    <w:lvl w:ilvl="3">
      <w:start w:val="0"/>
      <w:numFmt w:val="bullet"/>
      <w:lvlText w:val="•"/>
      <w:lvlJc w:val="left"/>
      <w:pPr>
        <w:ind w:left="3094" w:hanging="360"/>
      </w:pPr>
      <w:rPr>
        <w:rFonts w:hint="default"/>
      </w:rPr>
    </w:lvl>
    <w:lvl w:ilvl="4">
      <w:start w:val="0"/>
      <w:numFmt w:val="bullet"/>
      <w:lvlText w:val="•"/>
      <w:lvlJc w:val="left"/>
      <w:pPr>
        <w:ind w:left="397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728" w:hanging="360"/>
      </w:pPr>
      <w:rPr>
        <w:rFonts w:hint="default"/>
      </w:rPr>
    </w:lvl>
    <w:lvl w:ilvl="7">
      <w:start w:val="0"/>
      <w:numFmt w:val="bullet"/>
      <w:lvlText w:val="•"/>
      <w:lvlJc w:val="left"/>
      <w:pPr>
        <w:ind w:left="6606" w:hanging="360"/>
      </w:pPr>
      <w:rPr>
        <w:rFonts w:hint="default"/>
      </w:rPr>
    </w:lvl>
    <w:lvl w:ilvl="8">
      <w:start w:val="0"/>
      <w:numFmt w:val="bullet"/>
      <w:lvlText w:val="•"/>
      <w:lvlJc w:val="left"/>
      <w:pPr>
        <w:ind w:left="7484" w:hanging="360"/>
      </w:pPr>
      <w:rPr>
        <w:rFonts w:hint="default"/>
      </w:rPr>
    </w:lvl>
  </w:abstractNum>
  <w:abstractNum w:abstractNumId="4">
    <w:multiLevelType w:val="hybridMultilevel"/>
    <w:lvl w:ilvl="0">
      <w:start w:val="1"/>
      <w:numFmt w:val="decimal"/>
      <w:lvlText w:val="%1."/>
      <w:lvlJc w:val="left"/>
      <w:pPr>
        <w:ind w:left="342" w:hanging="240"/>
        <w:jc w:val="left"/>
      </w:pPr>
      <w:rPr>
        <w:rFonts w:hint="default" w:ascii="Liberation Serif" w:hAnsi="Liberation Serif" w:eastAsia="Liberation Serif" w:cs="Liberation Serif"/>
        <w:b/>
        <w:bCs/>
        <w:spacing w:val="-1"/>
        <w:w w:val="100"/>
        <w:sz w:val="24"/>
        <w:szCs w:val="24"/>
      </w:rPr>
    </w:lvl>
    <w:lvl w:ilvl="1">
      <w:start w:val="1"/>
      <w:numFmt w:val="lowerRoman"/>
      <w:lvlText w:val="%2)"/>
      <w:lvlJc w:val="left"/>
      <w:pPr>
        <w:ind w:left="1075" w:hanging="254"/>
        <w:jc w:val="left"/>
      </w:pPr>
      <w:rPr>
        <w:rFonts w:hint="default" w:ascii="Liberation Serif" w:hAnsi="Liberation Serif" w:eastAsia="Liberation Serif" w:cs="Liberation Serif"/>
        <w:spacing w:val="-12"/>
        <w:w w:val="100"/>
        <w:sz w:val="24"/>
        <w:szCs w:val="24"/>
      </w:rPr>
    </w:lvl>
    <w:lvl w:ilvl="2">
      <w:start w:val="0"/>
      <w:numFmt w:val="bullet"/>
      <w:lvlText w:val="•"/>
      <w:lvlJc w:val="left"/>
      <w:pPr>
        <w:ind w:left="1986" w:hanging="254"/>
      </w:pPr>
      <w:rPr>
        <w:rFonts w:hint="default"/>
      </w:rPr>
    </w:lvl>
    <w:lvl w:ilvl="3">
      <w:start w:val="0"/>
      <w:numFmt w:val="bullet"/>
      <w:lvlText w:val="•"/>
      <w:lvlJc w:val="left"/>
      <w:pPr>
        <w:ind w:left="2893" w:hanging="254"/>
      </w:pPr>
      <w:rPr>
        <w:rFonts w:hint="default"/>
      </w:rPr>
    </w:lvl>
    <w:lvl w:ilvl="4">
      <w:start w:val="0"/>
      <w:numFmt w:val="bullet"/>
      <w:lvlText w:val="•"/>
      <w:lvlJc w:val="left"/>
      <w:pPr>
        <w:ind w:left="3800" w:hanging="254"/>
      </w:pPr>
      <w:rPr>
        <w:rFonts w:hint="default"/>
      </w:rPr>
    </w:lvl>
    <w:lvl w:ilvl="5">
      <w:start w:val="0"/>
      <w:numFmt w:val="bullet"/>
      <w:lvlText w:val="•"/>
      <w:lvlJc w:val="left"/>
      <w:pPr>
        <w:ind w:left="4706" w:hanging="254"/>
      </w:pPr>
      <w:rPr>
        <w:rFonts w:hint="default"/>
      </w:rPr>
    </w:lvl>
    <w:lvl w:ilvl="6">
      <w:start w:val="0"/>
      <w:numFmt w:val="bullet"/>
      <w:lvlText w:val="•"/>
      <w:lvlJc w:val="left"/>
      <w:pPr>
        <w:ind w:left="5613" w:hanging="254"/>
      </w:pPr>
      <w:rPr>
        <w:rFonts w:hint="default"/>
      </w:rPr>
    </w:lvl>
    <w:lvl w:ilvl="7">
      <w:start w:val="0"/>
      <w:numFmt w:val="bullet"/>
      <w:lvlText w:val="•"/>
      <w:lvlJc w:val="left"/>
      <w:pPr>
        <w:ind w:left="6520" w:hanging="254"/>
      </w:pPr>
      <w:rPr>
        <w:rFonts w:hint="default"/>
      </w:rPr>
    </w:lvl>
    <w:lvl w:ilvl="8">
      <w:start w:val="0"/>
      <w:numFmt w:val="bullet"/>
      <w:lvlText w:val="•"/>
      <w:lvlJc w:val="left"/>
      <w:pPr>
        <w:ind w:left="7426" w:hanging="254"/>
      </w:pPr>
      <w:rPr>
        <w:rFonts w:hint="default"/>
      </w:rPr>
    </w:lvl>
  </w:abstractNum>
  <w:abstractNum w:abstractNumId="3">
    <w:multiLevelType w:val="hybridMultilevel"/>
    <w:lvl w:ilvl="0">
      <w:start w:val="3"/>
      <w:numFmt w:val="decimal"/>
      <w:lvlText w:val="%1"/>
      <w:lvlJc w:val="left"/>
      <w:pPr>
        <w:ind w:left="870" w:hanging="468"/>
        <w:jc w:val="left"/>
      </w:pPr>
      <w:rPr>
        <w:rFonts w:hint="default"/>
      </w:rPr>
    </w:lvl>
    <w:lvl w:ilvl="1">
      <w:start w:val="18"/>
      <w:numFmt w:val="decimal"/>
      <w:lvlText w:val="%1.%2"/>
      <w:lvlJc w:val="left"/>
      <w:pPr>
        <w:ind w:left="102" w:hanging="468"/>
        <w:jc w:val="right"/>
      </w:pPr>
      <w:rPr>
        <w:rFonts w:hint="default" w:ascii="Liberation Serif" w:hAnsi="Liberation Serif" w:eastAsia="Liberation Serif" w:cs="Liberation Serif"/>
        <w:w w:val="100"/>
        <w:sz w:val="24"/>
        <w:szCs w:val="24"/>
      </w:rPr>
    </w:lvl>
    <w:lvl w:ilvl="2">
      <w:start w:val="1"/>
      <w:numFmt w:val="decimal"/>
      <w:lvlText w:val="%1.%2.%3"/>
      <w:lvlJc w:val="left"/>
      <w:pPr>
        <w:ind w:left="1422" w:hanging="660"/>
        <w:jc w:val="left"/>
      </w:pPr>
      <w:rPr>
        <w:rFonts w:hint="default" w:ascii="Liberation Serif" w:hAnsi="Liberation Serif" w:eastAsia="Liberation Serif" w:cs="Liberation Serif"/>
        <w:spacing w:val="-1"/>
        <w:w w:val="100"/>
        <w:sz w:val="24"/>
        <w:szCs w:val="24"/>
      </w:rPr>
    </w:lvl>
    <w:lvl w:ilvl="3">
      <w:start w:val="1"/>
      <w:numFmt w:val="decimal"/>
      <w:lvlText w:val="%1.%2.%3.%4"/>
      <w:lvlJc w:val="left"/>
      <w:pPr>
        <w:ind w:left="1597" w:hanging="836"/>
        <w:jc w:val="left"/>
      </w:pPr>
      <w:rPr>
        <w:rFonts w:hint="default" w:ascii="Liberation Serif" w:hAnsi="Liberation Serif" w:eastAsia="Liberation Serif" w:cs="Liberation Serif"/>
        <w:w w:val="100"/>
        <w:sz w:val="24"/>
        <w:szCs w:val="24"/>
      </w:rPr>
    </w:lvl>
    <w:lvl w:ilvl="4">
      <w:start w:val="0"/>
      <w:numFmt w:val="bullet"/>
      <w:lvlText w:val="•"/>
      <w:lvlJc w:val="left"/>
      <w:pPr>
        <w:ind w:left="2020" w:hanging="836"/>
      </w:pPr>
      <w:rPr>
        <w:rFonts w:hint="default"/>
      </w:rPr>
    </w:lvl>
    <w:lvl w:ilvl="5">
      <w:start w:val="0"/>
      <w:numFmt w:val="bullet"/>
      <w:lvlText w:val="•"/>
      <w:lvlJc w:val="left"/>
      <w:pPr>
        <w:ind w:left="3223" w:hanging="836"/>
      </w:pPr>
      <w:rPr>
        <w:rFonts w:hint="default"/>
      </w:rPr>
    </w:lvl>
    <w:lvl w:ilvl="6">
      <w:start w:val="0"/>
      <w:numFmt w:val="bullet"/>
      <w:lvlText w:val="•"/>
      <w:lvlJc w:val="left"/>
      <w:pPr>
        <w:ind w:left="4426" w:hanging="836"/>
      </w:pPr>
      <w:rPr>
        <w:rFonts w:hint="default"/>
      </w:rPr>
    </w:lvl>
    <w:lvl w:ilvl="7">
      <w:start w:val="0"/>
      <w:numFmt w:val="bullet"/>
      <w:lvlText w:val="•"/>
      <w:lvlJc w:val="left"/>
      <w:pPr>
        <w:ind w:left="5630" w:hanging="836"/>
      </w:pPr>
      <w:rPr>
        <w:rFonts w:hint="default"/>
      </w:rPr>
    </w:lvl>
    <w:lvl w:ilvl="8">
      <w:start w:val="0"/>
      <w:numFmt w:val="bullet"/>
      <w:lvlText w:val="•"/>
      <w:lvlJc w:val="left"/>
      <w:pPr>
        <w:ind w:left="6833" w:hanging="836"/>
      </w:pPr>
      <w:rPr>
        <w:rFonts w:hint="default"/>
      </w:rPr>
    </w:lvl>
  </w:abstractNum>
  <w:abstractNum w:abstractNumId="2">
    <w:multiLevelType w:val="hybridMultilevel"/>
    <w:lvl w:ilvl="0">
      <w:start w:val="3"/>
      <w:numFmt w:val="decimal"/>
      <w:lvlText w:val="%1"/>
      <w:lvlJc w:val="left"/>
      <w:pPr>
        <w:ind w:left="870" w:hanging="468"/>
        <w:jc w:val="left"/>
      </w:pPr>
      <w:rPr>
        <w:rFonts w:hint="default"/>
      </w:rPr>
    </w:lvl>
    <w:lvl w:ilvl="1">
      <w:start w:val="14"/>
      <w:numFmt w:val="decimal"/>
      <w:lvlText w:val="%1.%2"/>
      <w:lvlJc w:val="left"/>
      <w:pPr>
        <w:ind w:left="870" w:hanging="468"/>
        <w:jc w:val="left"/>
      </w:pPr>
      <w:rPr>
        <w:rFonts w:hint="default" w:ascii="Liberation Serif" w:hAnsi="Liberation Serif" w:eastAsia="Liberation Serif" w:cs="Liberation Serif"/>
        <w:w w:val="100"/>
        <w:sz w:val="24"/>
        <w:szCs w:val="24"/>
      </w:rPr>
    </w:lvl>
    <w:lvl w:ilvl="2">
      <w:start w:val="1"/>
      <w:numFmt w:val="decimal"/>
      <w:lvlText w:val="%1.%2.%3"/>
      <w:lvlJc w:val="left"/>
      <w:pPr>
        <w:ind w:left="1482" w:hanging="660"/>
        <w:jc w:val="left"/>
      </w:pPr>
      <w:rPr>
        <w:rFonts w:hint="default" w:ascii="Liberation Serif" w:hAnsi="Liberation Serif" w:eastAsia="Liberation Serif" w:cs="Liberation Serif"/>
        <w:spacing w:val="-1"/>
        <w:w w:val="100"/>
        <w:sz w:val="24"/>
        <w:szCs w:val="24"/>
      </w:rPr>
    </w:lvl>
    <w:lvl w:ilvl="3">
      <w:start w:val="0"/>
      <w:numFmt w:val="bullet"/>
      <w:lvlText w:val="•"/>
      <w:lvlJc w:val="left"/>
      <w:pPr>
        <w:ind w:left="1480" w:hanging="660"/>
      </w:pPr>
      <w:rPr>
        <w:rFonts w:hint="default"/>
      </w:rPr>
    </w:lvl>
    <w:lvl w:ilvl="4">
      <w:start w:val="0"/>
      <w:numFmt w:val="bullet"/>
      <w:lvlText w:val="•"/>
      <w:lvlJc w:val="left"/>
      <w:pPr>
        <w:ind w:left="2080" w:hanging="660"/>
      </w:pPr>
      <w:rPr>
        <w:rFonts w:hint="default"/>
      </w:rPr>
    </w:lvl>
    <w:lvl w:ilvl="5">
      <w:start w:val="0"/>
      <w:numFmt w:val="bullet"/>
      <w:lvlText w:val="•"/>
      <w:lvlJc w:val="left"/>
      <w:pPr>
        <w:ind w:left="3273" w:hanging="660"/>
      </w:pPr>
      <w:rPr>
        <w:rFonts w:hint="default"/>
      </w:rPr>
    </w:lvl>
    <w:lvl w:ilvl="6">
      <w:start w:val="0"/>
      <w:numFmt w:val="bullet"/>
      <w:lvlText w:val="•"/>
      <w:lvlJc w:val="left"/>
      <w:pPr>
        <w:ind w:left="4466" w:hanging="660"/>
      </w:pPr>
      <w:rPr>
        <w:rFonts w:hint="default"/>
      </w:rPr>
    </w:lvl>
    <w:lvl w:ilvl="7">
      <w:start w:val="0"/>
      <w:numFmt w:val="bullet"/>
      <w:lvlText w:val="•"/>
      <w:lvlJc w:val="left"/>
      <w:pPr>
        <w:ind w:left="5660" w:hanging="660"/>
      </w:pPr>
      <w:rPr>
        <w:rFonts w:hint="default"/>
      </w:rPr>
    </w:lvl>
    <w:lvl w:ilvl="8">
      <w:start w:val="0"/>
      <w:numFmt w:val="bullet"/>
      <w:lvlText w:val="•"/>
      <w:lvlJc w:val="left"/>
      <w:pPr>
        <w:ind w:left="6853" w:hanging="660"/>
      </w:pPr>
      <w:rPr>
        <w:rFonts w:hint="default"/>
      </w:rPr>
    </w:lvl>
  </w:abstractNum>
  <w:abstractNum w:abstractNumId="1">
    <w:multiLevelType w:val="hybridMultilevel"/>
    <w:lvl w:ilvl="0">
      <w:start w:val="3"/>
      <w:numFmt w:val="decimal"/>
      <w:lvlText w:val="%1"/>
      <w:lvlJc w:val="left"/>
      <w:pPr>
        <w:ind w:left="1542" w:hanging="660"/>
        <w:jc w:val="left"/>
      </w:pPr>
      <w:rPr>
        <w:rFonts w:hint="default"/>
      </w:rPr>
    </w:lvl>
    <w:lvl w:ilvl="1">
      <w:start w:val="10"/>
      <w:numFmt w:val="decimal"/>
      <w:lvlText w:val="%1.%2"/>
      <w:lvlJc w:val="left"/>
      <w:pPr>
        <w:ind w:left="1542" w:hanging="660"/>
        <w:jc w:val="right"/>
      </w:pPr>
      <w:rPr>
        <w:rFonts w:hint="default"/>
      </w:rPr>
    </w:lvl>
    <w:lvl w:ilvl="2">
      <w:start w:val="1"/>
      <w:numFmt w:val="decimal"/>
      <w:lvlText w:val="%1.%2.%3"/>
      <w:lvlJc w:val="left"/>
      <w:pPr>
        <w:ind w:left="1542" w:hanging="660"/>
        <w:jc w:val="left"/>
      </w:pPr>
      <w:rPr>
        <w:rFonts w:hint="default" w:ascii="Liberation Serif" w:hAnsi="Liberation Serif" w:eastAsia="Liberation Serif" w:cs="Liberation Serif"/>
        <w:spacing w:val="-17"/>
        <w:w w:val="100"/>
        <w:sz w:val="24"/>
        <w:szCs w:val="24"/>
      </w:rPr>
    </w:lvl>
    <w:lvl w:ilvl="3">
      <w:start w:val="0"/>
      <w:numFmt w:val="bullet"/>
      <w:lvlText w:val="•"/>
      <w:lvlJc w:val="left"/>
      <w:pPr>
        <w:ind w:left="3850" w:hanging="660"/>
      </w:pPr>
      <w:rPr>
        <w:rFonts w:hint="default"/>
      </w:rPr>
    </w:lvl>
    <w:lvl w:ilvl="4">
      <w:start w:val="0"/>
      <w:numFmt w:val="bullet"/>
      <w:lvlText w:val="•"/>
      <w:lvlJc w:val="left"/>
      <w:pPr>
        <w:ind w:left="4620" w:hanging="660"/>
      </w:pPr>
      <w:rPr>
        <w:rFonts w:hint="default"/>
      </w:rPr>
    </w:lvl>
    <w:lvl w:ilvl="5">
      <w:start w:val="0"/>
      <w:numFmt w:val="bullet"/>
      <w:lvlText w:val="•"/>
      <w:lvlJc w:val="left"/>
      <w:pPr>
        <w:ind w:left="5390" w:hanging="660"/>
      </w:pPr>
      <w:rPr>
        <w:rFonts w:hint="default"/>
      </w:rPr>
    </w:lvl>
    <w:lvl w:ilvl="6">
      <w:start w:val="0"/>
      <w:numFmt w:val="bullet"/>
      <w:lvlText w:val="•"/>
      <w:lvlJc w:val="left"/>
      <w:pPr>
        <w:ind w:left="6160" w:hanging="660"/>
      </w:pPr>
      <w:rPr>
        <w:rFonts w:hint="default"/>
      </w:rPr>
    </w:lvl>
    <w:lvl w:ilvl="7">
      <w:start w:val="0"/>
      <w:numFmt w:val="bullet"/>
      <w:lvlText w:val="•"/>
      <w:lvlJc w:val="left"/>
      <w:pPr>
        <w:ind w:left="6930" w:hanging="660"/>
      </w:pPr>
      <w:rPr>
        <w:rFonts w:hint="default"/>
      </w:rPr>
    </w:lvl>
    <w:lvl w:ilvl="8">
      <w:start w:val="0"/>
      <w:numFmt w:val="bullet"/>
      <w:lvlText w:val="•"/>
      <w:lvlJc w:val="left"/>
      <w:pPr>
        <w:ind w:left="7700" w:hanging="660"/>
      </w:pPr>
      <w:rPr>
        <w:rFonts w:hint="default"/>
      </w:rPr>
    </w:lvl>
  </w:abstractNum>
  <w:abstractNum w:abstractNumId="0">
    <w:multiLevelType w:val="hybridMultilevel"/>
    <w:lvl w:ilvl="0">
      <w:start w:val="1"/>
      <w:numFmt w:val="decimal"/>
      <w:lvlText w:val="%1"/>
      <w:lvlJc w:val="left"/>
      <w:pPr>
        <w:ind w:left="282" w:hanging="180"/>
        <w:jc w:val="left"/>
      </w:pPr>
      <w:rPr>
        <w:rFonts w:hint="default" w:ascii="Liberation Serif" w:hAnsi="Liberation Serif" w:eastAsia="Liberation Serif" w:cs="Liberation Serif"/>
        <w:spacing w:val="-1"/>
        <w:w w:val="100"/>
        <w:sz w:val="24"/>
        <w:szCs w:val="24"/>
      </w:rPr>
    </w:lvl>
    <w:lvl w:ilvl="1">
      <w:start w:val="1"/>
      <w:numFmt w:val="decimal"/>
      <w:lvlText w:val="%1.%2"/>
      <w:lvlJc w:val="left"/>
      <w:pPr>
        <w:ind w:left="822" w:hanging="480"/>
        <w:jc w:val="left"/>
      </w:pPr>
      <w:rPr>
        <w:rFonts w:hint="default" w:ascii="Liberation Serif" w:hAnsi="Liberation Serif" w:eastAsia="Liberation Serif" w:cs="Liberation Serif"/>
        <w:spacing w:val="-1"/>
        <w:w w:val="100"/>
        <w:sz w:val="24"/>
        <w:szCs w:val="24"/>
      </w:rPr>
    </w:lvl>
    <w:lvl w:ilvl="2">
      <w:start w:val="1"/>
      <w:numFmt w:val="decimal"/>
      <w:lvlText w:val="%1.%2.%3."/>
      <w:lvlJc w:val="left"/>
      <w:pPr>
        <w:ind w:left="1422" w:hanging="600"/>
        <w:jc w:val="left"/>
      </w:pPr>
      <w:rPr>
        <w:rFonts w:hint="default" w:ascii="Liberation Serif" w:hAnsi="Liberation Serif" w:eastAsia="Liberation Serif" w:cs="Liberation Serif"/>
        <w:spacing w:val="-1"/>
        <w:w w:val="100"/>
        <w:sz w:val="24"/>
        <w:szCs w:val="24"/>
      </w:rPr>
    </w:lvl>
    <w:lvl w:ilvl="3">
      <w:start w:val="0"/>
      <w:numFmt w:val="bullet"/>
      <w:lvlText w:val="•"/>
      <w:lvlJc w:val="left"/>
      <w:pPr>
        <w:ind w:left="2397" w:hanging="600"/>
      </w:pPr>
      <w:rPr>
        <w:rFonts w:hint="default"/>
      </w:rPr>
    </w:lvl>
    <w:lvl w:ilvl="4">
      <w:start w:val="0"/>
      <w:numFmt w:val="bullet"/>
      <w:lvlText w:val="•"/>
      <w:lvlJc w:val="left"/>
      <w:pPr>
        <w:ind w:left="3375" w:hanging="600"/>
      </w:pPr>
      <w:rPr>
        <w:rFonts w:hint="default"/>
      </w:rPr>
    </w:lvl>
    <w:lvl w:ilvl="5">
      <w:start w:val="0"/>
      <w:numFmt w:val="bullet"/>
      <w:lvlText w:val="•"/>
      <w:lvlJc w:val="left"/>
      <w:pPr>
        <w:ind w:left="4352" w:hanging="600"/>
      </w:pPr>
      <w:rPr>
        <w:rFonts w:hint="default"/>
      </w:rPr>
    </w:lvl>
    <w:lvl w:ilvl="6">
      <w:start w:val="0"/>
      <w:numFmt w:val="bullet"/>
      <w:lvlText w:val="•"/>
      <w:lvlJc w:val="left"/>
      <w:pPr>
        <w:ind w:left="5330" w:hanging="600"/>
      </w:pPr>
      <w:rPr>
        <w:rFonts w:hint="default"/>
      </w:rPr>
    </w:lvl>
    <w:lvl w:ilvl="7">
      <w:start w:val="0"/>
      <w:numFmt w:val="bullet"/>
      <w:lvlText w:val="•"/>
      <w:lvlJc w:val="left"/>
      <w:pPr>
        <w:ind w:left="6307" w:hanging="600"/>
      </w:pPr>
      <w:rPr>
        <w:rFonts w:hint="default"/>
      </w:rPr>
    </w:lvl>
    <w:lvl w:ilvl="8">
      <w:start w:val="0"/>
      <w:numFmt w:val="bullet"/>
      <w:lvlText w:val="•"/>
      <w:lvlJc w:val="left"/>
      <w:pPr>
        <w:ind w:left="7285" w:hanging="600"/>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rPr>
  </w:style>
  <w:style w:styleId="BodyText" w:type="paragraph">
    <w:name w:val="Body Text"/>
    <w:basedOn w:val="Normal"/>
    <w:uiPriority w:val="1"/>
    <w:qFormat/>
    <w:pPr/>
    <w:rPr>
      <w:rFonts w:ascii="Liberation Serif" w:hAnsi="Liberation Serif" w:eastAsia="Liberation Serif" w:cs="Liberation Serif"/>
      <w:sz w:val="24"/>
      <w:szCs w:val="24"/>
    </w:rPr>
  </w:style>
  <w:style w:styleId="Heading1" w:type="paragraph">
    <w:name w:val="Heading 1"/>
    <w:basedOn w:val="Normal"/>
    <w:uiPriority w:val="1"/>
    <w:qFormat/>
    <w:pPr>
      <w:spacing w:before="88"/>
      <w:ind w:left="101"/>
      <w:outlineLvl w:val="1"/>
    </w:pPr>
    <w:rPr>
      <w:rFonts w:ascii="Liberation Serif" w:hAnsi="Liberation Serif" w:eastAsia="Liberation Serif" w:cs="Liberation Serif"/>
      <w:b/>
      <w:bCs/>
      <w:sz w:val="28"/>
      <w:szCs w:val="28"/>
    </w:rPr>
  </w:style>
  <w:style w:styleId="Heading2" w:type="paragraph">
    <w:name w:val="Heading 2"/>
    <w:basedOn w:val="Normal"/>
    <w:uiPriority w:val="1"/>
    <w:qFormat/>
    <w:pPr>
      <w:ind w:left="101"/>
      <w:outlineLvl w:val="2"/>
    </w:pPr>
    <w:rPr>
      <w:rFonts w:ascii="Liberation Serif" w:hAnsi="Liberation Serif" w:eastAsia="Liberation Serif" w:cs="Liberation Serif"/>
      <w:b/>
      <w:bCs/>
      <w:sz w:val="24"/>
      <w:szCs w:val="24"/>
    </w:rPr>
  </w:style>
  <w:style w:styleId="Heading3" w:type="paragraph">
    <w:name w:val="Heading 3"/>
    <w:basedOn w:val="Normal"/>
    <w:uiPriority w:val="1"/>
    <w:qFormat/>
    <w:pPr>
      <w:ind w:left="101"/>
      <w:outlineLvl w:val="3"/>
    </w:pPr>
    <w:rPr>
      <w:rFonts w:ascii="Liberation Serif" w:hAnsi="Liberation Serif" w:eastAsia="Liberation Serif" w:cs="Liberation Serif"/>
      <w:b/>
      <w:bCs/>
      <w:i/>
      <w:sz w:val="24"/>
      <w:szCs w:val="24"/>
    </w:rPr>
  </w:style>
  <w:style w:styleId="ListParagraph" w:type="paragraph">
    <w:name w:val="List Paragraph"/>
    <w:basedOn w:val="Normal"/>
    <w:uiPriority w:val="1"/>
    <w:qFormat/>
    <w:pPr>
      <w:ind w:left="822" w:hanging="360"/>
    </w:pPr>
    <w:rPr>
      <w:rFonts w:ascii="Liberation Serif" w:hAnsi="Liberation Serif" w:eastAsia="Liberation Serif" w:cs="Liberation Serif"/>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dcterms:created xsi:type="dcterms:W3CDTF">2019-04-06T07:36:58Z</dcterms:created>
  <dcterms:modified xsi:type="dcterms:W3CDTF">2019-04-06T07:36:58Z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2018-06-23T00:00:00Z</vt:filetime>
  </property>
  <property fmtid="{D5CDD505-2E9C-101B-9397-08002B2CF9AE}" pid="3" name="Creator">
    <vt:lpwstr>Writer</vt:lpwstr>
  </property>
  <property fmtid="{D5CDD505-2E9C-101B-9397-08002B2CF9AE}" pid="4" name="LastSaved">
    <vt:filetime>2019-04-06T00:00:00Z</vt:filetime>
  </property>
</Properties>
</file>